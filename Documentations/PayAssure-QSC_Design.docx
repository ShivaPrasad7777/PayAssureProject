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8D6CEC" w:rsidRDefault="008D6CEC" w14:paraId="672A6659" wp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950"/>
        <w:gridCol w:w="990"/>
        <w:gridCol w:w="1080"/>
      </w:tblGrid>
      <w:tr xmlns:wp14="http://schemas.microsoft.com/office/word/2010/wordml" w:rsidR="008D6CEC" w:rsidTr="2B129578" w14:paraId="2F8615AA" wp14:textId="77777777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2250" w:type="dxa"/>
            <w:shd w:val="clear" w:color="auto" w:fill="FFFFFF" w:themeFill="background1"/>
            <w:tcMar/>
            <w:vAlign w:val="center"/>
          </w:tcPr>
          <w:p w:rsidR="008D6CEC" w:rsidRDefault="008D6CEC" w14:paraId="6253663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 Name</w:t>
            </w:r>
          </w:p>
        </w:tc>
        <w:tc>
          <w:tcPr>
            <w:tcW w:w="4950" w:type="dxa"/>
            <w:tcMar/>
            <w:vAlign w:val="center"/>
          </w:tcPr>
          <w:p w:rsidR="008D6CEC" w:rsidP="2B129578" w:rsidRDefault="003F47A0" w14:paraId="361FEDA1" wp14:textId="0645F841">
            <w:pPr>
              <w:pStyle w:val="Header"/>
              <w:suppressLineNumbers w:val="0"/>
              <w:tabs>
                <w:tab w:val="clear" w:leader="none" w:pos="4153"/>
                <w:tab w:val="clear" w:leader="none" w:pos="8306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129578" w:rsidR="2811AB87">
              <w:rPr>
                <w:rFonts w:ascii="Arial" w:hAnsi="Arial"/>
              </w:rPr>
              <w:t>Billing And Premium Payment Portal</w:t>
            </w:r>
          </w:p>
        </w:tc>
        <w:tc>
          <w:tcPr>
            <w:tcW w:w="990" w:type="dxa"/>
            <w:shd w:val="clear" w:color="auto" w:fill="FFFFFF" w:themeFill="background1"/>
            <w:tcMar/>
            <w:vAlign w:val="center"/>
          </w:tcPr>
          <w:p w:rsidR="008D6CEC" w:rsidRDefault="006737DD" w14:paraId="796C6C95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Dept</w:t>
            </w:r>
          </w:p>
        </w:tc>
        <w:tc>
          <w:tcPr>
            <w:tcW w:w="1080" w:type="dxa"/>
            <w:tcMar/>
            <w:vAlign w:val="center"/>
          </w:tcPr>
          <w:p w:rsidR="008D6CEC" w:rsidRDefault="00E0747E" w14:paraId="66C10A5A" wp14:textId="539114B4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</w:p>
        </w:tc>
      </w:tr>
      <w:tr xmlns:wp14="http://schemas.microsoft.com/office/word/2010/wordml" w:rsidR="008D6CEC" w:rsidTr="2B129578" w14:paraId="6B1BC2C6" wp14:textId="77777777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250" w:type="dxa"/>
            <w:shd w:val="clear" w:color="auto" w:fill="FFFFFF" w:themeFill="background1"/>
            <w:tcMar/>
            <w:vAlign w:val="center"/>
          </w:tcPr>
          <w:p w:rsidR="008D6CEC" w:rsidRDefault="006737DD" w14:paraId="500D07C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PIF ID</w:t>
            </w:r>
          </w:p>
        </w:tc>
        <w:tc>
          <w:tcPr>
            <w:tcW w:w="4950" w:type="dxa"/>
            <w:tcMar/>
            <w:vAlign w:val="center"/>
          </w:tcPr>
          <w:p w:rsidR="008D6CEC" w:rsidRDefault="008D6CEC" w14:paraId="0A37501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  <w:vAlign w:val="center"/>
          </w:tcPr>
          <w:p w:rsidR="008D6CEC" w:rsidRDefault="008D6CEC" w14:paraId="2BF99992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Group</w:t>
            </w:r>
          </w:p>
        </w:tc>
        <w:tc>
          <w:tcPr>
            <w:tcW w:w="1080" w:type="dxa"/>
            <w:tcMar/>
            <w:vAlign w:val="center"/>
          </w:tcPr>
          <w:p w:rsidR="008D6CEC" w:rsidRDefault="008D6CEC" w14:paraId="5DAB6C7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</w:p>
        </w:tc>
      </w:tr>
    </w:tbl>
    <w:p xmlns:wp14="http://schemas.microsoft.com/office/word/2010/wordml" w:rsidR="008D6CEC" w:rsidRDefault="008D6CEC" w14:paraId="02EB378F" wp14:textId="77777777">
      <w:pPr>
        <w:pStyle w:val="IndexHeading"/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996"/>
        <w:gridCol w:w="1276"/>
        <w:gridCol w:w="3458"/>
      </w:tblGrid>
      <w:tr xmlns:wp14="http://schemas.microsoft.com/office/word/2010/wordml" w:rsidR="008D6CEC" w:rsidTr="5C0EA168" w14:paraId="0B83273F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nil"/>
            </w:tcBorders>
            <w:tcMar/>
          </w:tcPr>
          <w:p w:rsidR="008D6CEC" w:rsidRDefault="008D6CEC" w14:paraId="7194AF2F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Sl. No</w:t>
            </w:r>
          </w:p>
        </w:tc>
        <w:tc>
          <w:tcPr>
            <w:tcW w:w="3996" w:type="dxa"/>
            <w:tcBorders>
              <w:bottom w:val="nil"/>
            </w:tcBorders>
            <w:tcMar/>
          </w:tcPr>
          <w:p w:rsidR="008D6CEC" w:rsidRDefault="008D6CEC" w14:paraId="0A9FC308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Review item</w:t>
            </w:r>
          </w:p>
        </w:tc>
        <w:tc>
          <w:tcPr>
            <w:tcW w:w="1276" w:type="dxa"/>
            <w:tcBorders>
              <w:bottom w:val="nil"/>
            </w:tcBorders>
            <w:tcMar/>
          </w:tcPr>
          <w:p w:rsidR="008D6CEC" w:rsidRDefault="008D6CEC" w14:paraId="78F74C83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Finding</w:t>
            </w:r>
          </w:p>
          <w:p w:rsidR="008D6CEC" w:rsidRDefault="008D6CEC" w14:paraId="242343D8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(Y/N/ N/A)</w:t>
            </w:r>
          </w:p>
        </w:tc>
        <w:tc>
          <w:tcPr>
            <w:tcW w:w="3458" w:type="dxa"/>
            <w:tcBorders>
              <w:bottom w:val="nil"/>
            </w:tcBorders>
            <w:tcMar/>
          </w:tcPr>
          <w:p w:rsidR="008D6CEC" w:rsidRDefault="008D6CEC" w14:paraId="4C94FBC7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xmlns:wp14="http://schemas.microsoft.com/office/word/2010/wordml" w:rsidR="008D6CEC" w:rsidTr="5C0EA168" w14:paraId="43DBD9E1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clear" w:color="auto" w:fill="FFFFFF" w:themeFill="background1"/>
            <w:tcMar/>
          </w:tcPr>
          <w:p w:rsidR="008D6CEC" w:rsidRDefault="008D6CEC" w14:paraId="6A05A809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shd w:val="clear" w:color="auto" w:fill="FFFFFF" w:themeFill="background1"/>
            <w:tcMar/>
          </w:tcPr>
          <w:p w:rsidR="008D6CEC" w:rsidRDefault="008D6CEC" w14:paraId="20A442E7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Applicable to HLD </w:t>
            </w:r>
          </w:p>
        </w:tc>
        <w:tc>
          <w:tcPr>
            <w:tcW w:w="1276" w:type="dxa"/>
            <w:shd w:val="clear" w:color="auto" w:fill="FFFFFF" w:themeFill="background1"/>
            <w:tcMar/>
          </w:tcPr>
          <w:p w:rsidR="008D6CEC" w:rsidRDefault="008D6CEC" w14:paraId="5A39BBE3" wp14:textId="77777777">
            <w:pPr>
              <w:rPr>
                <w:rFonts w:ascii="Arial" w:hAnsi="Arial"/>
              </w:rPr>
            </w:pPr>
          </w:p>
        </w:tc>
        <w:tc>
          <w:tcPr>
            <w:tcW w:w="3458" w:type="dxa"/>
            <w:shd w:val="clear" w:color="auto" w:fill="FFFFFF" w:themeFill="background1"/>
            <w:tcMar/>
          </w:tcPr>
          <w:p w:rsidR="008D6CEC" w:rsidRDefault="008D6CEC" w14:paraId="41C8F396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:rsidTr="5C0EA168" w14:paraId="3313E69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72A3D3E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10579A1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HLD template (corresponding to the design process) being used to make the Design Document?</w:t>
            </w:r>
          </w:p>
        </w:tc>
        <w:tc>
          <w:tcPr>
            <w:tcW w:w="1276" w:type="dxa"/>
            <w:tcMar/>
          </w:tcPr>
          <w:p w:rsidR="008D6CEC" w:rsidP="0045221F" w:rsidRDefault="006B0C08" w14:paraId="10622D25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DF4981" w14:paraId="100BEEE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HLD template being used is RBIN approved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54111DB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0D0B940D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372B6E08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design been reviewed by a person external to the project team?</w:t>
            </w:r>
          </w:p>
        </w:tc>
        <w:tc>
          <w:tcPr>
            <w:tcW w:w="1276" w:type="dxa"/>
            <w:tcMar/>
          </w:tcPr>
          <w:p w:rsidR="008D6CEC" w:rsidP="5C0EA168" w:rsidRDefault="006B0C08" w14:paraId="200D163A" wp14:textId="77777777">
            <w:pPr>
              <w:jc w:val="center"/>
              <w:rPr>
                <w:rFonts w:ascii="Arial" w:hAnsi="Arial"/>
                <w:color w:val="auto"/>
                <w:sz w:val="20"/>
                <w:szCs w:val="20"/>
              </w:rPr>
            </w:pPr>
            <w:r w:rsidRPr="5C0EA168" w:rsidR="0811DEFE">
              <w:rPr>
                <w:rFonts w:ascii="Arial" w:hAnsi="Arial"/>
                <w:color w:val="auto"/>
                <w:sz w:val="20"/>
                <w:szCs w:val="20"/>
              </w:rPr>
              <w:t>Y</w:t>
            </w:r>
          </w:p>
        </w:tc>
        <w:tc>
          <w:tcPr>
            <w:tcW w:w="3458" w:type="dxa"/>
            <w:tcMar/>
          </w:tcPr>
          <w:p w:rsidR="008D6CEC" w:rsidP="5C0EA168" w:rsidRDefault="003125E5" w14:paraId="5F28D783" wp14:textId="240D1B72">
            <w:pPr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US"/>
              </w:rPr>
            </w:pPr>
            <w:r w:rsidRPr="5C0EA168" w:rsidR="3569D4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Design has been reviewed and approved by the project mentor and external auditors.</w:t>
            </w:r>
          </w:p>
        </w:tc>
      </w:tr>
      <w:tr xmlns:wp14="http://schemas.microsoft.com/office/word/2010/wordml" w:rsidR="008D6CEC" w:rsidTr="5C0EA168" w14:paraId="2807B48A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0E27B00A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3EDA451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there Traceability from HLD to the requirements?</w:t>
            </w:r>
            <w:r w:rsidR="00704960">
              <w:rPr>
                <w:rFonts w:ascii="Arial" w:hAnsi="Arial"/>
              </w:rPr>
              <w:t xml:space="preserve"> Does this also address product quality characteristics?</w:t>
            </w:r>
          </w:p>
        </w:tc>
        <w:tc>
          <w:tcPr>
            <w:tcW w:w="1276" w:type="dxa"/>
            <w:tcMar/>
          </w:tcPr>
          <w:p w:rsidR="008D6CEC" w:rsidP="5C0EA168" w:rsidRDefault="006B0C08" w14:paraId="4FFB49C1" wp14:textId="77777777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C0EA168" w:rsidR="0811DEFE">
              <w:rPr>
                <w:rFonts w:ascii="Arial" w:hAnsi="Arial" w:eastAsia="Arial" w:cs="Arial"/>
                <w:color w:val="auto"/>
                <w:sz w:val="20"/>
                <w:szCs w:val="20"/>
              </w:rPr>
              <w:t>Y</w:t>
            </w:r>
          </w:p>
        </w:tc>
        <w:tc>
          <w:tcPr>
            <w:tcW w:w="3458" w:type="dxa"/>
            <w:tcMar/>
          </w:tcPr>
          <w:p w:rsidR="008D6CEC" w:rsidP="5C0EA168" w:rsidRDefault="00DF4981" w14:paraId="69B8F642" wp14:textId="70E1EECA">
            <w:pPr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US"/>
              </w:rPr>
            </w:pPr>
            <w:r w:rsidRPr="5C0EA168" w:rsidR="2A92A1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Complete traceability </w:t>
            </w:r>
            <w:r w:rsidRPr="5C0EA168" w:rsidR="2A92A1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maintained</w:t>
            </w:r>
            <w:r w:rsidRPr="5C0EA168" w:rsidR="2A92A1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from requirements to HLD addressing quality characteristics.</w:t>
            </w:r>
          </w:p>
        </w:tc>
      </w:tr>
      <w:tr xmlns:wp14="http://schemas.microsoft.com/office/word/2010/wordml" w:rsidR="008D6CEC" w:rsidTr="5C0EA168" w14:paraId="3AF643EC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60061E4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4B180E7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naming convention used in the design defined and documented?</w:t>
            </w:r>
          </w:p>
          <w:p w:rsidR="008D6CEC" w:rsidRDefault="008D6CEC" w14:paraId="0B102C03" wp14:textId="77777777">
            <w:pPr>
              <w:pStyle w:val="IndexHeading"/>
              <w:rPr>
                <w:rFonts w:ascii="Arial" w:hAnsi="Arial"/>
              </w:rPr>
            </w:pPr>
            <w:r>
              <w:rPr>
                <w:rFonts w:ascii="Arial" w:hAnsi="Arial"/>
              </w:rPr>
              <w:t>(Give reference to conventions for naming modules)</w:t>
            </w:r>
          </w:p>
        </w:tc>
        <w:tc>
          <w:tcPr>
            <w:tcW w:w="1276" w:type="dxa"/>
            <w:tcMar/>
          </w:tcPr>
          <w:p w:rsidR="008D6CEC" w:rsidP="0045221F" w:rsidRDefault="006B0C08" w14:paraId="6C0E49A0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DF4981" w14:paraId="6FE1DA7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naming conventions have been documented in section 7 of the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158EF33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44EAFD9C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0AE28B7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design methodology documented?</w:t>
            </w:r>
          </w:p>
          <w:p w:rsidR="008D6CEC" w:rsidRDefault="008D6CEC" w14:paraId="17D755D0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(e.g.: OO , Structured )</w:t>
            </w:r>
          </w:p>
        </w:tc>
        <w:tc>
          <w:tcPr>
            <w:tcW w:w="1276" w:type="dxa"/>
            <w:tcMar/>
          </w:tcPr>
          <w:p w:rsidR="008D6CEC" w:rsidP="0045221F" w:rsidRDefault="006B0C08" w14:paraId="6B6092CF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DF4981" w14:paraId="4D38458A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methodology used and the analysis behind this decision have been documented in section 12 of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686F911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4B94D5A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7D674513" wp14:textId="77777777">
            <w:pPr>
              <w:pStyle w:val="Index2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Is there a description available for the overall design strategy? E.g.:</w:t>
            </w:r>
          </w:p>
          <w:p w:rsidR="008D6CEC" w:rsidP="00B434C3" w:rsidRDefault="008D6CEC" w14:paraId="70F5B6DF" wp14:textId="77777777">
            <w:pPr>
              <w:pStyle w:val="Index3"/>
              <w:rPr>
                <w:sz w:val="20"/>
              </w:rPr>
            </w:pPr>
            <w:r>
              <w:rPr>
                <w:sz w:val="20"/>
              </w:rPr>
              <w:t>Text description containing the entire design strategy</w:t>
            </w:r>
          </w:p>
          <w:p w:rsidR="008D6CEC" w:rsidRDefault="008D6CEC" w14:paraId="3B15025F" wp14:textId="77777777">
            <w:pPr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ERD, FHD, Use Cases, etc.</w:t>
            </w:r>
          </w:p>
        </w:tc>
        <w:tc>
          <w:tcPr>
            <w:tcW w:w="1276" w:type="dxa"/>
            <w:tcMar/>
          </w:tcPr>
          <w:p w:rsidR="008D6CEC" w:rsidP="0045221F" w:rsidRDefault="006B0C08" w14:paraId="146E812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RDefault="00DF4981" w14:paraId="47A16E9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per the synopsis </w:t>
            </w:r>
            <w:r w:rsidR="00116F9E">
              <w:rPr>
                <w:rFonts w:ascii="Arial" w:hAnsi="Arial"/>
              </w:rPr>
              <w:t>given, we</w:t>
            </w:r>
            <w:r>
              <w:rPr>
                <w:rFonts w:ascii="Arial" w:hAnsi="Arial"/>
              </w:rPr>
              <w:t xml:space="preserve"> are not looking at any alternative methods.</w:t>
            </w:r>
          </w:p>
        </w:tc>
      </w:tr>
      <w:tr xmlns:wp14="http://schemas.microsoft.com/office/word/2010/wordml" w:rsidR="008D6CEC" w:rsidTr="5C0EA168" w14:paraId="5F0E126D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3DEEC669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5FD85E6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alternative designs been explored?</w:t>
            </w:r>
          </w:p>
          <w:p w:rsidR="008D6CEC" w:rsidRDefault="008D6CEC" w14:paraId="57C0F74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(Documentation of alternative approaches with comparisons is sufficient. Complete alternative designs need not be made)</w:t>
            </w:r>
          </w:p>
        </w:tc>
        <w:tc>
          <w:tcPr>
            <w:tcW w:w="1276" w:type="dxa"/>
            <w:tcMar/>
          </w:tcPr>
          <w:p w:rsidR="008D6CEC" w:rsidP="0045221F" w:rsidRDefault="006B0C08" w14:paraId="0E95CDC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RDefault="00116F9E" w14:paraId="3A679FD8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..</w:t>
            </w:r>
          </w:p>
        </w:tc>
      </w:tr>
      <w:tr xmlns:wp14="http://schemas.microsoft.com/office/word/2010/wordml" w:rsidR="008D6CEC" w:rsidTr="5C0EA168" w14:paraId="0F3DD53D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3656B9A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6E960FF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alternative design been evaluated using evaluation criteria (DAR guideline)?</w:t>
            </w:r>
          </w:p>
        </w:tc>
        <w:tc>
          <w:tcPr>
            <w:tcW w:w="1276" w:type="dxa"/>
            <w:tcMar/>
          </w:tcPr>
          <w:p w:rsidR="008D6CEC" w:rsidP="0045221F" w:rsidRDefault="006B0C08" w14:paraId="12995319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RDefault="00116F9E" w14:paraId="31ED0039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2F8CC6F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45FB0818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187201CA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record of evaluation of alternate design (DAR Template) available?</w:t>
            </w:r>
          </w:p>
        </w:tc>
        <w:tc>
          <w:tcPr>
            <w:tcW w:w="1276" w:type="dxa"/>
            <w:tcMar/>
          </w:tcPr>
          <w:p w:rsidR="008D6CEC" w:rsidP="0045221F" w:rsidRDefault="008D6CEC" w14:paraId="049F31CB" wp14:textId="77777777">
            <w:pPr>
              <w:numPr>
                <w:ins w:author="mnl4kor" w:date="2012-07-25T09:57:00Z" w:id="0"/>
              </w:numPr>
              <w:jc w:val="center"/>
              <w:rPr>
                <w:ins w:author="mnl4kor" w:date="2012-07-25T09:57:00Z" w:id="1"/>
                <w:rFonts w:ascii="Arial" w:hAnsi="Arial"/>
              </w:rPr>
            </w:pPr>
          </w:p>
          <w:p w:rsidR="008A4135" w:rsidP="0045221F" w:rsidRDefault="006B0C08" w14:paraId="391525AD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RDefault="00116F9E" w14:paraId="3941CCB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0E1675F2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5312826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38922C3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rationale of selecting the design, from alternatives available, documented in design document?</w:t>
            </w:r>
          </w:p>
        </w:tc>
        <w:tc>
          <w:tcPr>
            <w:tcW w:w="1276" w:type="dxa"/>
            <w:tcMar/>
          </w:tcPr>
          <w:p w:rsidR="008D6CEC" w:rsidP="0045221F" w:rsidRDefault="006B0C08" w14:paraId="680296A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RDefault="00116F9E" w14:paraId="798AE3A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3A246D9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P="00C32624" w:rsidRDefault="008D6CEC" w14:paraId="62486C0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4AEB659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Does the design refer to similar efforts in the past?</w:t>
            </w:r>
          </w:p>
          <w:p w:rsidR="008D6CEC" w:rsidRDefault="008D6CEC" w14:paraId="5080814D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earlier similar project by register number, if applicable)</w:t>
            </w:r>
          </w:p>
        </w:tc>
        <w:tc>
          <w:tcPr>
            <w:tcW w:w="1276" w:type="dxa"/>
            <w:tcMar/>
          </w:tcPr>
          <w:p w:rsidR="008D6CEC" w:rsidP="0045221F" w:rsidRDefault="006B0C08" w14:paraId="4343B80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116F9E" w14:paraId="2528539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a mock project. The actual system is already up and running in the real world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469A1AC6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4101652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P="005E6D1A" w:rsidRDefault="008D6CEC" w14:paraId="002E9843" wp14:textId="77777777">
            <w:pPr>
              <w:pStyle w:val="Index1"/>
            </w:pPr>
            <w:r>
              <w:t>While breaking down the specification into functionally independent units, has a defined methodology been adopted?</w:t>
            </w:r>
          </w:p>
          <w:p w:rsidR="008D6CEC" w:rsidRDefault="008D6CEC" w14:paraId="6D64A21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the design process being followed)</w:t>
            </w:r>
          </w:p>
          <w:p w:rsidR="008D6CEC" w:rsidRDefault="008D6CEC" w14:paraId="4B99056E" wp14:textId="77777777">
            <w:pPr>
              <w:rPr>
                <w:rFonts w:ascii="Arial" w:hAnsi="Arial"/>
              </w:rPr>
            </w:pPr>
          </w:p>
        </w:tc>
        <w:tc>
          <w:tcPr>
            <w:tcW w:w="1276" w:type="dxa"/>
            <w:tcMar/>
          </w:tcPr>
          <w:p w:rsidR="008D6CEC" w:rsidP="0045221F" w:rsidRDefault="006B0C08" w14:paraId="754D6AC7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116F9E" w14:paraId="2B024CE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 are following OOAD methodology. Therefore all the specifications have been broken down into classes and objects.</w:t>
            </w:r>
          </w:p>
        </w:tc>
      </w:tr>
      <w:tr xmlns:wp14="http://schemas.microsoft.com/office/word/2010/wordml" w:rsidR="008D6CEC" w:rsidTr="5C0EA168" w14:paraId="284B8499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1299C43A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049721F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Are the scope, input(s), and output(s) of each module of the design specified clearly?</w:t>
            </w:r>
          </w:p>
        </w:tc>
        <w:tc>
          <w:tcPr>
            <w:tcW w:w="1276" w:type="dxa"/>
            <w:tcMar/>
          </w:tcPr>
          <w:p w:rsidR="008D6CEC" w:rsidP="0045221F" w:rsidRDefault="006B0C08" w14:paraId="02727CC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116F9E" w14:paraId="0ECA6A9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Section 12 of HLD document gives the complete decomposition of each class.</w:t>
            </w:r>
          </w:p>
        </w:tc>
      </w:tr>
      <w:tr xmlns:wp14="http://schemas.microsoft.com/office/word/2010/wordml" w:rsidR="008D6CEC" w:rsidTr="5C0EA168" w14:paraId="0F6FE2A9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4DDBEF00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5439E15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criteria to be considered while designing interfaces clearly documented?</w:t>
            </w:r>
          </w:p>
        </w:tc>
        <w:tc>
          <w:tcPr>
            <w:tcW w:w="1276" w:type="dxa"/>
            <w:tcMar/>
          </w:tcPr>
          <w:p w:rsidR="008D6CEC" w:rsidP="0045221F" w:rsidRDefault="006B0C08" w14:paraId="24EC8B52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116F9E" w14:paraId="3FF62FC9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association of each requirement with the classes have been clearly documented in REQ_to_HLD.xls</w:t>
            </w:r>
          </w:p>
        </w:tc>
      </w:tr>
      <w:tr xmlns:wp14="http://schemas.microsoft.com/office/word/2010/wordml" w:rsidR="008D6CEC" w:rsidTr="5C0EA168" w14:paraId="3286B20B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3461D779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148F5F2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interfaces descriptions been clearly identified?</w:t>
            </w:r>
          </w:p>
        </w:tc>
        <w:tc>
          <w:tcPr>
            <w:tcW w:w="1276" w:type="dxa"/>
            <w:tcMar/>
          </w:tcPr>
          <w:p w:rsidR="008D6CEC" w:rsidP="0045221F" w:rsidRDefault="006B0C08" w14:paraId="1EC74E47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116F9E" w14:paraId="070ED12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Interface description is shown in terms of </w:t>
            </w:r>
            <w:r w:rsidR="00770352">
              <w:rPr>
                <w:rFonts w:ascii="Arial" w:hAnsi="Arial"/>
              </w:rPr>
              <w:t>class diagram under section 6 (design overview) of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:rsidTr="5C0EA168" w14:paraId="04AE7B60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3CF2D8B6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="008D6CEC" w:rsidRDefault="008D6CEC" w14:paraId="1FCB78E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it been ensured that there is low coupling and high cohesion for the modules?</w:t>
            </w:r>
          </w:p>
          <w:p w:rsidR="008D6CEC" w:rsidRDefault="008D6CEC" w14:paraId="2794E1CD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to structured design only)</w:t>
            </w:r>
          </w:p>
        </w:tc>
        <w:tc>
          <w:tcPr>
            <w:tcW w:w="1276" w:type="dxa"/>
            <w:tcMar/>
          </w:tcPr>
          <w:p w:rsidR="008D6CEC" w:rsidP="0045221F" w:rsidRDefault="006B0C08" w14:paraId="4CA9263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RDefault="00770352" w14:paraId="6BE9748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Unless</w:t>
            </w:r>
            <w:r w:rsidR="005E6D1A">
              <w:rPr>
                <w:rFonts w:ascii="Arial" w:hAnsi="Arial"/>
              </w:rPr>
              <w:t xml:space="preserve"> and until required , the kind of relationship between classes is association, this ensures low coupling and high cohesion</w:t>
            </w:r>
          </w:p>
        </w:tc>
      </w:tr>
      <w:tr xmlns:wp14="http://schemas.microsoft.com/office/word/2010/wordml" w:rsidR="008D6CEC" w:rsidTr="5C0EA168" w14:paraId="55ECA315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0FB78278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Pr="00B434C3" w:rsidR="008D6CEC" w:rsidP="005E6D1A" w:rsidRDefault="008D6CEC" w14:paraId="023F2852" wp14:textId="77777777">
            <w:pPr>
              <w:pStyle w:val="Index1"/>
            </w:pPr>
            <w:r w:rsidRPr="00B434C3">
              <w:t>Have the communication protocols between the various subsystems been identified? (If applicable)</w:t>
            </w:r>
          </w:p>
        </w:tc>
        <w:tc>
          <w:tcPr>
            <w:tcW w:w="1276" w:type="dxa"/>
            <w:tcMar/>
          </w:tcPr>
          <w:p w:rsidR="008D6CEC" w:rsidP="5C0EA168" w:rsidRDefault="008A4135" w14:paraId="27316406" wp14:textId="332EE4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C0EA168" w:rsidR="02D551CF">
              <w:rPr>
                <w:rFonts w:ascii="Arial" w:hAnsi="Arial" w:eastAsia="Arial" w:cs="Arial"/>
                <w:color w:val="auto"/>
                <w:sz w:val="20"/>
                <w:szCs w:val="20"/>
              </w:rPr>
              <w:t>Y</w:t>
            </w:r>
          </w:p>
        </w:tc>
        <w:tc>
          <w:tcPr>
            <w:tcW w:w="3458" w:type="dxa"/>
            <w:tcMar/>
          </w:tcPr>
          <w:p w:rsidR="008D6CEC" w:rsidP="5C0EA168" w:rsidRDefault="005E6D1A" w14:paraId="20D21F6D" wp14:textId="1B5B730A">
            <w:pPr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US"/>
              </w:rPr>
            </w:pPr>
            <w:r w:rsidRPr="5C0EA168" w:rsidR="02D551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Communication protocols </w:t>
            </w:r>
            <w:r w:rsidRPr="5C0EA168" w:rsidR="02D551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identified</w:t>
            </w:r>
            <w:r w:rsidRPr="5C0EA168" w:rsidR="02D551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for APIs between microservices.</w:t>
            </w:r>
          </w:p>
        </w:tc>
      </w:tr>
      <w:tr xmlns:wp14="http://schemas.microsoft.com/office/word/2010/wordml" w:rsidR="008D6CEC" w:rsidTr="5C0EA168" w14:paraId="4A040D0A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1FC3994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Pr="005E6D1A" w:rsidR="008D6CEC" w:rsidP="005E6D1A" w:rsidRDefault="008D6CEC" w14:paraId="700CC9E7" wp14:textId="77777777">
            <w:pPr>
              <w:pStyle w:val="Index1"/>
            </w:pPr>
            <w:r w:rsidRPr="005E6D1A">
              <w:t>Has an evaluation of make, buy or reuse been done as per DAR Process</w:t>
            </w:r>
            <w:r w:rsidRPr="005E6D1A" w:rsidR="00C32624">
              <w:t>?</w:t>
            </w:r>
          </w:p>
        </w:tc>
        <w:tc>
          <w:tcPr>
            <w:tcW w:w="1276" w:type="dxa"/>
            <w:tcMar/>
          </w:tcPr>
          <w:p w:rsidR="008D6CEC" w:rsidP="0045221F" w:rsidRDefault="008A4135" w14:paraId="58D527F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  <w:tcMar/>
          </w:tcPr>
          <w:p w:rsidR="008D6CEC" w:rsidP="0045221F" w:rsidRDefault="005E6D1A" w14:paraId="6613C7D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</w:t>
            </w:r>
          </w:p>
        </w:tc>
      </w:tr>
      <w:tr xmlns:wp14="http://schemas.microsoft.com/office/word/2010/wordml" w:rsidR="008D6CEC" w:rsidTr="5C0EA168" w14:paraId="798A3690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0562CB0E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tcMar/>
          </w:tcPr>
          <w:p w:rsidRPr="005E6D1A" w:rsidR="008D6CEC" w:rsidRDefault="008D6CEC" w14:paraId="355014CB" wp14:textId="77777777">
            <w:pPr>
              <w:rPr>
                <w:rFonts w:ascii="Arial" w:hAnsi="Arial"/>
                <w:bCs/>
              </w:rPr>
            </w:pPr>
            <w:r w:rsidRPr="005E6D1A">
              <w:rPr>
                <w:rFonts w:ascii="Arial" w:hAnsi="Arial"/>
                <w:bCs/>
              </w:rPr>
              <w:t>Are software libraries being maintained and used?</w:t>
            </w:r>
          </w:p>
        </w:tc>
        <w:tc>
          <w:tcPr>
            <w:tcW w:w="1276" w:type="dxa"/>
            <w:tcMar/>
          </w:tcPr>
          <w:p w:rsidR="008D6CEC" w:rsidP="5C0EA168" w:rsidRDefault="005E6D1A" w14:paraId="39818827" wp14:textId="5F868F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C0EA168" w:rsidR="44C3D336"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Mar/>
          </w:tcPr>
          <w:p w:rsidR="008D6CEC" w:rsidP="5C0EA168" w:rsidRDefault="005E6D1A" w14:paraId="7F6CCAE2" wp14:textId="3EEEE9A1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C0EA168" w:rsidR="44C3D3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 xml:space="preserve">Software libraries </w:t>
            </w:r>
            <w:r w:rsidRPr="5C0EA168" w:rsidR="44C3D3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>maintained</w:t>
            </w:r>
            <w:r w:rsidRPr="5C0EA168" w:rsidR="44C3D3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>; dependencies managed through project build tools.</w:t>
            </w:r>
          </w:p>
        </w:tc>
      </w:tr>
      <w:tr xmlns:wp14="http://schemas.microsoft.com/office/word/2010/wordml" w:rsidR="008D6CEC" w:rsidTr="5C0EA168" w14:paraId="6CB732EC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34CE0A4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24B15F1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Are coding rules and conventions documented?</w:t>
            </w:r>
          </w:p>
          <w:p w:rsidR="008D6CEC" w:rsidRDefault="008D6CEC" w14:paraId="06209BF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the concerned documents)</w:t>
            </w:r>
          </w:p>
        </w:tc>
        <w:tc>
          <w:tcPr>
            <w:tcW w:w="1276" w:type="dxa"/>
            <w:tcMar/>
          </w:tcPr>
          <w:p w:rsidR="008D6CEC" w:rsidP="0045221F" w:rsidRDefault="00770B09" w14:paraId="350C21BE" wp14:textId="77777777">
            <w:pPr>
              <w:pStyle w:val="IndexHeading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458" w:type="dxa"/>
            <w:tcMar/>
          </w:tcPr>
          <w:p w:rsidR="008D6CEC" w:rsidP="0045221F" w:rsidRDefault="005E6D1A" w14:paraId="5CBE87A5" wp14:textId="7777777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-------------------</w:t>
            </w:r>
          </w:p>
        </w:tc>
      </w:tr>
      <w:tr xmlns:wp14="http://schemas.microsoft.com/office/word/2010/wordml" w:rsidR="008D6CEC" w:rsidTr="5C0EA168" w14:paraId="524F1A81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62EBF3C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P="005E6D1A" w:rsidRDefault="008D6CEC" w14:paraId="11FDCBC1" wp14:textId="77777777">
            <w:pPr>
              <w:pStyle w:val="Index1"/>
            </w:pPr>
            <w:r>
              <w:t>Has the user interface design been defined and documented?</w:t>
            </w:r>
          </w:p>
          <w:p w:rsidR="008D6CEC" w:rsidRDefault="008D6CEC" w14:paraId="08F1699B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only if human interface is present)</w:t>
            </w:r>
          </w:p>
        </w:tc>
        <w:tc>
          <w:tcPr>
            <w:tcW w:w="1276" w:type="dxa"/>
            <w:tcMar/>
          </w:tcPr>
          <w:p w:rsidR="008D6CEC" w:rsidP="5C0EA168" w:rsidRDefault="005E6D1A" w14:paraId="5C27A0D9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C0EA168" w:rsidR="2767D689">
              <w:rPr>
                <w:rFonts w:ascii="Arial" w:hAnsi="Arial" w:eastAsia="Arial" w:cs="Arial"/>
                <w:sz w:val="20"/>
                <w:szCs w:val="20"/>
              </w:rPr>
              <w:t>Y</w:t>
            </w:r>
          </w:p>
        </w:tc>
        <w:tc>
          <w:tcPr>
            <w:tcW w:w="3458" w:type="dxa"/>
            <w:tcMar/>
          </w:tcPr>
          <w:p w:rsidR="008D6CEC" w:rsidP="5C0EA168" w:rsidRDefault="005E6D1A" w14:paraId="42D4E693" wp14:textId="6269A2A9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C0EA168" w:rsidR="6E5A77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>User interface design is fully defined and documented; usability tested as per section 2.3 and 8.1.</w:t>
            </w:r>
          </w:p>
        </w:tc>
      </w:tr>
      <w:tr xmlns:wp14="http://schemas.microsoft.com/office/word/2010/wordml" w:rsidR="008D6CEC" w:rsidTr="5C0EA168" w14:paraId="327C46E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/>
          </w:tcPr>
          <w:p w:rsidR="008D6CEC" w:rsidRDefault="008D6CEC" w14:paraId="6D98A12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  <w:tcMar/>
          </w:tcPr>
          <w:p w:rsidR="008D6CEC" w:rsidRDefault="008D6CEC" w14:paraId="3BE9F19F" wp14:textId="77777777">
            <w:pPr>
              <w:pStyle w:val="Index5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Has ease of installation been taken into consideration in the design?</w:t>
            </w:r>
          </w:p>
          <w:p w:rsidR="008D6CEC" w:rsidRDefault="008D6CEC" w14:paraId="3C87A0F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only to s/w products for which multiple installations are desired)</w:t>
            </w:r>
          </w:p>
        </w:tc>
        <w:tc>
          <w:tcPr>
            <w:tcW w:w="1276" w:type="dxa"/>
            <w:tcMar/>
          </w:tcPr>
          <w:p w:rsidR="008D6CEC" w:rsidP="0045221F" w:rsidRDefault="001A50B2" w14:paraId="13F9A875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458" w:type="dxa"/>
            <w:tcMar/>
          </w:tcPr>
          <w:p w:rsidR="008D6CEC" w:rsidRDefault="001A50B2" w14:paraId="2EE0F97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only a mock project and hence such advanced considerations have not been taken into account.</w:t>
            </w:r>
          </w:p>
        </w:tc>
      </w:tr>
    </w:tbl>
    <w:p xmlns:wp14="http://schemas.microsoft.com/office/word/2010/wordml" w:rsidR="008D6CEC" w:rsidRDefault="008D6CEC" w14:paraId="2946DB82" wp14:textId="77777777">
      <w:pPr>
        <w:rPr>
          <w:rFonts w:ascii="Arial" w:hAnsi="Arial"/>
        </w:rPr>
      </w:pPr>
    </w:p>
    <w:tbl>
      <w:tblPr>
        <w:tblW w:w="927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110"/>
        <w:gridCol w:w="1276"/>
        <w:gridCol w:w="3236"/>
      </w:tblGrid>
      <w:tr xmlns:wp14="http://schemas.microsoft.com/office/word/2010/wordml" w:rsidR="008D6CEC" w14:paraId="5B4881FC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  <w:shd w:val="pct15" w:color="auto" w:fill="FFFFFF"/>
          </w:tcPr>
          <w:p w:rsidR="008D6CEC" w:rsidRDefault="008D6CEC" w14:paraId="5997CC1D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  <w:shd w:val="pct15" w:color="auto" w:fill="FFFFFF"/>
          </w:tcPr>
          <w:p w:rsidR="008D6CEC" w:rsidRDefault="008D6CEC" w14:paraId="624D1DD1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Applicable to LLD </w:t>
            </w:r>
          </w:p>
        </w:tc>
        <w:tc>
          <w:tcPr>
            <w:tcW w:w="1276" w:type="dxa"/>
            <w:shd w:val="pct15" w:color="auto" w:fill="FFFFFF"/>
          </w:tcPr>
          <w:p w:rsidR="008D6CEC" w:rsidRDefault="008D6CEC" w14:paraId="110FFD37" wp14:textId="77777777">
            <w:pPr>
              <w:rPr>
                <w:rFonts w:ascii="Arial" w:hAnsi="Arial"/>
              </w:rPr>
            </w:pPr>
          </w:p>
        </w:tc>
        <w:tc>
          <w:tcPr>
            <w:tcW w:w="3236" w:type="dxa"/>
            <w:shd w:val="pct15" w:color="auto" w:fill="FFFFFF"/>
          </w:tcPr>
          <w:p w:rsidR="008D6CEC" w:rsidRDefault="008D6CEC" w14:paraId="6B699379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14:paraId="08D5739A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3FE9F23F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289D00A5" wp14:textId="77777777">
            <w:pPr>
              <w:pStyle w:val="Index5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LLD </w:t>
            </w:r>
            <w:r w:rsidR="0044394F">
              <w:rPr>
                <w:rFonts w:ascii="Arial" w:hAnsi="Arial"/>
              </w:rPr>
              <w:t>template (</w:t>
            </w:r>
            <w:r>
              <w:rPr>
                <w:rFonts w:ascii="Arial" w:hAnsi="Arial"/>
              </w:rPr>
              <w:t>corresponding to the design process) been used?</w:t>
            </w:r>
          </w:p>
        </w:tc>
        <w:tc>
          <w:tcPr>
            <w:tcW w:w="1276" w:type="dxa"/>
          </w:tcPr>
          <w:p w:rsidR="008D6CEC" w:rsidP="00484B21" w:rsidRDefault="00C80D57" w14:paraId="05F83450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1A4673C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LLD template used is in accordance to the RBIN standards</w:t>
            </w:r>
            <w:r w:rsidR="00484B21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5971C403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1F72F646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</w:tcPr>
          <w:p w:rsidR="008D6CEC" w:rsidRDefault="008D6CEC" w14:paraId="2858B9C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there Traceability from LLD to the HLD?</w:t>
            </w:r>
            <w:r w:rsidR="00704960">
              <w:rPr>
                <w:rFonts w:ascii="Arial" w:hAnsi="Arial"/>
              </w:rPr>
              <w:t xml:space="preserve"> Does this also address product quality characteristics?</w:t>
            </w:r>
          </w:p>
        </w:tc>
        <w:tc>
          <w:tcPr>
            <w:tcW w:w="1276" w:type="dxa"/>
          </w:tcPr>
          <w:p w:rsidR="008D6CEC" w:rsidP="00484B21" w:rsidRDefault="00C80D57" w14:paraId="5A7E1C5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07034FB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HLD classes have been mapped to appropriate methods in LLD.</w:t>
            </w:r>
          </w:p>
        </w:tc>
      </w:tr>
      <w:tr xmlns:wp14="http://schemas.microsoft.com/office/word/2010/wordml" w:rsidR="008D6CEC" w14:paraId="443228E2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08CE6F9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3871B69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naming convention and notation used in the design defined and documented? (Give reference to conventions for naming interfaces between modules)</w:t>
            </w:r>
          </w:p>
        </w:tc>
        <w:tc>
          <w:tcPr>
            <w:tcW w:w="1276" w:type="dxa"/>
          </w:tcPr>
          <w:p w:rsidR="008D6CEC" w:rsidP="00484B21" w:rsidRDefault="00C80D57" w14:paraId="7B7FA37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644FD7E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functions have been appropriately named according to their functionality. The naming conventions have been documented in section 7 of the LLD document</w:t>
            </w:r>
            <w:r w:rsidR="00484B21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08CFFED4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61CDCEAD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5319826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Does the definition of the interfaces match with what is specified in the HLD? </w:t>
            </w:r>
          </w:p>
        </w:tc>
        <w:tc>
          <w:tcPr>
            <w:tcW w:w="1276" w:type="dxa"/>
          </w:tcPr>
          <w:p w:rsidR="008D6CEC" w:rsidP="00484B21" w:rsidRDefault="00FE3448" w14:paraId="2582FCD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FE3448" w14:paraId="0E62F74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functions/modules of each class have been created according to its description.</w:t>
            </w:r>
          </w:p>
        </w:tc>
      </w:tr>
      <w:tr xmlns:wp14="http://schemas.microsoft.com/office/word/2010/wordml" w:rsidR="008D6CEC" w14:paraId="05D8562E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P="00C32624" w:rsidRDefault="008D6CEC" w14:paraId="6BB9E253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</w:tcPr>
          <w:p w:rsidR="008D6CEC" w:rsidRDefault="008D6CEC" w14:paraId="67AC204B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timing and resource constraints been considered (if applicable)</w:t>
            </w:r>
          </w:p>
        </w:tc>
        <w:tc>
          <w:tcPr>
            <w:tcW w:w="1276" w:type="dxa"/>
          </w:tcPr>
          <w:p w:rsidR="008D6CEC" w:rsidP="00484B21" w:rsidRDefault="00BB6FFA" w14:paraId="5275BB4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BB6FFA" w14:paraId="7ADC349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has been documented in section 10 of the LLD document.</w:t>
            </w:r>
          </w:p>
        </w:tc>
      </w:tr>
      <w:tr xmlns:wp14="http://schemas.microsoft.com/office/word/2010/wordml" w:rsidR="008D6CEC" w14:paraId="111B1220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23DE523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5FCB341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alternate solutions been explored, if applicable?</w:t>
            </w:r>
          </w:p>
        </w:tc>
        <w:tc>
          <w:tcPr>
            <w:tcW w:w="1276" w:type="dxa"/>
          </w:tcPr>
          <w:p w:rsidR="008D6CEC" w:rsidP="00484B21" w:rsidRDefault="00BB6FFA" w14:paraId="0957B6BD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236" w:type="dxa"/>
          </w:tcPr>
          <w:p w:rsidR="008D6CEC" w:rsidRDefault="00BB6FFA" w14:paraId="75D83A7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 have not considered any alternatives since this is a mock project</w:t>
            </w:r>
            <w:r w:rsidR="00484B21">
              <w:rPr>
                <w:rFonts w:ascii="Arial" w:hAnsi="Arial"/>
              </w:rPr>
              <w:t>.</w:t>
            </w:r>
          </w:p>
        </w:tc>
      </w:tr>
    </w:tbl>
    <w:p xmlns:wp14="http://schemas.microsoft.com/office/word/2010/wordml" w:rsidR="008D6CEC" w:rsidRDefault="008D6CEC" w14:paraId="52E56223" wp14:textId="77777777">
      <w:pPr>
        <w:rPr>
          <w:rFonts w:ascii="Arial" w:hAnsi="Arial"/>
          <w:b/>
        </w:rPr>
      </w:pPr>
    </w:p>
    <w:p xmlns:wp14="http://schemas.microsoft.com/office/word/2010/wordml" w:rsidR="008D6CEC" w:rsidRDefault="008D6CEC" w14:paraId="07547A01" wp14:textId="77777777">
      <w:pPr>
        <w:rPr>
          <w:rFonts w:ascii="Arial" w:hAnsi="Arial"/>
          <w:b/>
        </w:rPr>
      </w:pPr>
    </w:p>
    <w:p xmlns:wp14="http://schemas.microsoft.com/office/word/2010/wordml" w:rsidR="008D6CEC" w:rsidRDefault="008D6CEC" w14:paraId="5043CB0F" wp14:textId="77777777">
      <w:pPr>
        <w:rPr>
          <w:rFonts w:ascii="Arial" w:hAnsi="Arial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110"/>
        <w:gridCol w:w="1276"/>
        <w:gridCol w:w="3458"/>
      </w:tblGrid>
      <w:tr xmlns:wp14="http://schemas.microsoft.com/office/word/2010/wordml" w:rsidR="008D6CEC" w14:paraId="2A182D67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shd w:val="pct15" w:color="auto" w:fill="FFFFFF"/>
          </w:tcPr>
          <w:p w:rsidR="008D6CEC" w:rsidRDefault="008D6CEC" w14:paraId="07459315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  <w:shd w:val="pct15" w:color="auto" w:fill="FFFFFF"/>
          </w:tcPr>
          <w:p w:rsidR="008D6CEC" w:rsidRDefault="008D6CEC" w14:paraId="3D51471D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Applicable to both HLD and LLD</w:t>
            </w:r>
          </w:p>
        </w:tc>
        <w:tc>
          <w:tcPr>
            <w:tcW w:w="1276" w:type="dxa"/>
            <w:shd w:val="pct15" w:color="auto" w:fill="FFFFFF"/>
          </w:tcPr>
          <w:p w:rsidR="008D6CEC" w:rsidRDefault="008D6CEC" w14:paraId="6537F28F" wp14:textId="77777777">
            <w:pPr>
              <w:rPr>
                <w:rFonts w:ascii="Arial" w:hAnsi="Arial"/>
              </w:rPr>
            </w:pPr>
          </w:p>
        </w:tc>
        <w:tc>
          <w:tcPr>
            <w:tcW w:w="3458" w:type="dxa"/>
            <w:shd w:val="pct15" w:color="auto" w:fill="FFFFFF"/>
          </w:tcPr>
          <w:p w:rsidR="008D6CEC" w:rsidRDefault="008D6CEC" w14:paraId="6DFB9E20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14:paraId="259085FC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D6CEC" w:rsidRDefault="008D6CEC" w14:paraId="70DF9E56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23708740" wp14:textId="77777777">
            <w:pPr>
              <w:pStyle w:val="Index5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software </w:t>
            </w:r>
            <w:r w:rsidR="00C32624">
              <w:rPr>
                <w:rFonts w:ascii="Arial" w:hAnsi="Arial"/>
              </w:rPr>
              <w:t xml:space="preserve">product quality </w:t>
            </w:r>
            <w:r>
              <w:rPr>
                <w:rFonts w:ascii="Arial" w:hAnsi="Arial"/>
              </w:rPr>
              <w:t xml:space="preserve">characteristics </w:t>
            </w:r>
            <w:r w:rsidR="00C32624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as specified in Requirement specification</w:t>
            </w:r>
            <w:r w:rsidR="00C32624">
              <w:rPr>
                <w:rFonts w:ascii="Arial" w:hAnsi="Arial"/>
              </w:rPr>
              <w:t>, if requirements phase is applicable) applicable to the project team defined and quantified appropriately?</w:t>
            </w:r>
            <w:r>
              <w:rPr>
                <w:rFonts w:ascii="Arial" w:hAnsi="Arial"/>
              </w:rPr>
              <w:t xml:space="preserve"> </w:t>
            </w:r>
          </w:p>
          <w:p w:rsidR="008D6CEC" w:rsidRDefault="0044394F" w14:paraId="62552044" wp14:textId="77777777">
            <w:pPr>
              <w:ind w:left="72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</w:rPr>
              <w:t>(e.g</w:t>
            </w:r>
            <w:r w:rsidR="008D6CEC">
              <w:rPr>
                <w:rFonts w:ascii="Arial" w:hAnsi="Arial"/>
              </w:rPr>
              <w:t xml:space="preserve">.:   Functionality, Reliability, Usability, Efficiency, Maintainability, </w:t>
            </w:r>
            <w:r>
              <w:rPr>
                <w:rFonts w:ascii="Arial" w:hAnsi="Arial"/>
              </w:rPr>
              <w:t>Portability etc</w:t>
            </w:r>
            <w:r w:rsidR="008D6CEC">
              <w:rPr>
                <w:rFonts w:ascii="Arial" w:hAnsi="Arial"/>
              </w:rPr>
              <w:t>.)</w:t>
            </w:r>
          </w:p>
        </w:tc>
        <w:tc>
          <w:tcPr>
            <w:tcW w:w="1276" w:type="dxa"/>
          </w:tcPr>
          <w:p w:rsidRPr="00997EF7" w:rsidR="008D6CEC" w:rsidP="00484B21" w:rsidRDefault="00997EF7" w14:paraId="19412E6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997EF7" w14:paraId="5AED867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of now we have not considered the non functional requirements. This will be done during the implementation stage.</w:t>
            </w:r>
          </w:p>
        </w:tc>
      </w:tr>
      <w:tr xmlns:wp14="http://schemas.microsoft.com/office/word/2010/wordml" w:rsidR="008D6CEC" w14:paraId="70543C36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D6CEC" w:rsidRDefault="008D6CEC" w14:paraId="44E871B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046AE7C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design feasibility been ascertained?</w:t>
            </w:r>
          </w:p>
        </w:tc>
        <w:tc>
          <w:tcPr>
            <w:tcW w:w="1276" w:type="dxa"/>
          </w:tcPr>
          <w:p w:rsidR="008D6CEC" w:rsidP="00484B21" w:rsidRDefault="00997EF7" w14:paraId="000CF56C" wp14:textId="7777777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997EF7" w14:paraId="0143774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a mock project .Only simulation is to be achieved. The application is not to be deployed.</w:t>
            </w:r>
          </w:p>
        </w:tc>
      </w:tr>
      <w:tr xmlns:wp14="http://schemas.microsoft.com/office/word/2010/wordml" w:rsidR="008D6CEC" w14:paraId="3A8C25BB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nil"/>
            </w:tcBorders>
          </w:tcPr>
          <w:p w:rsidR="008D6CEC" w:rsidRDefault="008D6CEC" w14:paraId="144A5D23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D6CEC" w:rsidRDefault="008D6CEC" w14:paraId="65724BC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If diagrammatic representations</w:t>
            </w:r>
            <w:r w:rsidR="0044394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(like DFD, ERD, UML etc.) have been used in the document, have the specified conventions been followed?</w:t>
            </w:r>
          </w:p>
        </w:tc>
        <w:tc>
          <w:tcPr>
            <w:tcW w:w="1276" w:type="dxa"/>
            <w:tcBorders>
              <w:bottom w:val="nil"/>
            </w:tcBorders>
          </w:tcPr>
          <w:p w:rsidR="008D6CEC" w:rsidP="00484B21" w:rsidRDefault="00062058" w14:paraId="77FEBA5C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Borders>
              <w:bottom w:val="nil"/>
            </w:tcBorders>
          </w:tcPr>
          <w:p w:rsidR="008D6CEC" w:rsidRDefault="00062058" w14:paraId="5822945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UML standards for class diagram and sequence diagram have been followed.</w:t>
            </w:r>
          </w:p>
        </w:tc>
      </w:tr>
      <w:tr xmlns:wp14="http://schemas.microsoft.com/office/word/2010/wordml" w:rsidR="008D6CEC" w14:paraId="42C12F6D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</w:tcPr>
          <w:p w:rsidR="008D6CEC" w:rsidRDefault="008D6CEC" w14:paraId="738610E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  <w:tcBorders>
              <w:bottom w:val="single" w:color="auto" w:sz="4" w:space="0"/>
            </w:tcBorders>
          </w:tcPr>
          <w:p w:rsidR="008D6CEC" w:rsidRDefault="008D6CEC" w14:paraId="5943BF3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additional hardware and software requirements been taken into consideration?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="008D6CEC" w:rsidP="00484B21" w:rsidRDefault="00E41076" w14:paraId="77636174" wp14:textId="77777777">
            <w:pPr>
              <w:pStyle w:val="IndexHeading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Borders>
              <w:bottom w:val="single" w:color="auto" w:sz="4" w:space="0"/>
            </w:tcBorders>
          </w:tcPr>
          <w:p w:rsidR="008D6CEC" w:rsidRDefault="00E41076" w14:paraId="23165D2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Documented in section</w:t>
            </w:r>
            <w:r w:rsidR="00305143">
              <w:rPr>
                <w:rFonts w:ascii="Arial" w:hAnsi="Arial"/>
              </w:rPr>
              <w:t xml:space="preserve"> 9 of the LLD document.</w:t>
            </w:r>
          </w:p>
        </w:tc>
      </w:tr>
    </w:tbl>
    <w:p xmlns:wp14="http://schemas.microsoft.com/office/word/2010/wordml" w:rsidR="008D6CEC" w:rsidRDefault="008D6CEC" w14:paraId="637805D2" wp14:textId="77777777">
      <w:pPr>
        <w:rPr>
          <w:rFonts w:ascii="Arial" w:hAnsi="Arial"/>
        </w:rPr>
      </w:pPr>
    </w:p>
    <w:p xmlns:wp14="http://schemas.microsoft.com/office/word/2010/wordml" w:rsidR="008D6CEC" w:rsidRDefault="008D6CEC" w14:paraId="463F29E8" wp14:textId="77777777">
      <w:pPr>
        <w:pStyle w:val="IndexHeading"/>
      </w:pPr>
    </w:p>
    <w:p xmlns:wp14="http://schemas.microsoft.com/office/word/2010/wordml" w:rsidRPr="00D24B02" w:rsidR="008D6CEC" w:rsidRDefault="0044394F" w14:paraId="49A0A2AD" wp14:textId="77777777">
      <w:pPr>
        <w:rPr>
          <w:rFonts w:ascii="Arial" w:hAnsi="Arial" w:cs="Arial"/>
        </w:rPr>
      </w:pPr>
      <w:r w:rsidRPr="00D24B02">
        <w:rPr>
          <w:rFonts w:ascii="Arial" w:hAnsi="Arial" w:cs="Arial"/>
          <w:b/>
        </w:rPr>
        <w:t>Note</w:t>
      </w:r>
      <w:r w:rsidRPr="00D24B02">
        <w:rPr>
          <w:rFonts w:ascii="Arial" w:hAnsi="Arial" w:cs="Arial"/>
        </w:rPr>
        <w:t>:</w:t>
      </w:r>
      <w:r w:rsidRPr="00D24B02" w:rsidR="008D6CEC">
        <w:rPr>
          <w:rFonts w:ascii="Arial" w:hAnsi="Arial" w:cs="Arial"/>
        </w:rPr>
        <w:t xml:space="preserve"> If your design involves GUI</w:t>
      </w:r>
      <w:r w:rsidRPr="00D24B02">
        <w:rPr>
          <w:rFonts w:ascii="Arial" w:hAnsi="Arial" w:cs="Arial"/>
        </w:rPr>
        <w:t>, also</w:t>
      </w:r>
      <w:r w:rsidRPr="00D24B02" w:rsidR="008D6CEC">
        <w:rPr>
          <w:rFonts w:ascii="Arial" w:hAnsi="Arial" w:cs="Arial"/>
        </w:rPr>
        <w:t xml:space="preserve"> Refer Checklist for GUI Design </w:t>
      </w:r>
    </w:p>
    <w:p xmlns:wp14="http://schemas.microsoft.com/office/word/2010/wordml" w:rsidRPr="0044394F" w:rsidR="008D6CEC" w:rsidRDefault="008D6CEC" w14:paraId="7516A1D9" wp14:textId="77777777">
      <w:pPr>
        <w:pStyle w:val="Heading1"/>
        <w:rPr>
          <w:rFonts w:ascii="Arial" w:hAnsi="Arial" w:cs="Arial"/>
        </w:rPr>
      </w:pPr>
      <w:r w:rsidRPr="0044394F">
        <w:rPr>
          <w:rFonts w:ascii="Arial" w:hAnsi="Arial" w:cs="Arial"/>
        </w:rPr>
        <w:t xml:space="preserve">Abbreviations </w:t>
      </w:r>
    </w:p>
    <w:p xmlns:wp14="http://schemas.microsoft.com/office/word/2010/wordml" w:rsidR="008D6CEC" w:rsidRDefault="008D6CEC" w14:paraId="3B7B4B86" wp14:textId="77777777">
      <w:pPr>
        <w:rPr>
          <w:rFonts w:ascii="Arial" w:hAnsi="Arial"/>
        </w:rPr>
      </w:pPr>
    </w:p>
    <w:p xmlns:wp14="http://schemas.microsoft.com/office/word/2010/wordml" w:rsidR="008D6CEC" w:rsidRDefault="008D6CEC" w14:paraId="5282BB4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RBIN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R</w:t>
      </w:r>
      <w:r>
        <w:rPr>
          <w:rFonts w:ascii="Arial" w:hAnsi="Arial"/>
          <w:lang w:val="en-GB"/>
        </w:rPr>
        <w:t xml:space="preserve">obert </w:t>
      </w:r>
      <w:r>
        <w:rPr>
          <w:rFonts w:ascii="Arial" w:hAnsi="Arial"/>
          <w:b/>
          <w:lang w:val="en-GB"/>
        </w:rPr>
        <w:t>B</w:t>
      </w:r>
      <w:r>
        <w:rPr>
          <w:rFonts w:ascii="Arial" w:hAnsi="Arial"/>
          <w:lang w:val="en-GB"/>
        </w:rPr>
        <w:t xml:space="preserve">osch </w:t>
      </w:r>
      <w:r>
        <w:rPr>
          <w:rFonts w:ascii="Arial" w:hAnsi="Arial"/>
          <w:b/>
          <w:lang w:val="en-GB"/>
        </w:rPr>
        <w:t>In</w:t>
      </w:r>
      <w:r>
        <w:rPr>
          <w:rFonts w:ascii="Arial" w:hAnsi="Arial"/>
          <w:lang w:val="en-GB"/>
        </w:rPr>
        <w:t>dia Limited</w:t>
      </w:r>
    </w:p>
    <w:p xmlns:wp14="http://schemas.microsoft.com/office/word/2010/wordml" w:rsidR="008D6CEC" w:rsidRDefault="008D6CEC" w14:paraId="5C1EE4E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DFD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 xml:space="preserve">ata </w:t>
      </w:r>
      <w:r>
        <w:rPr>
          <w:rFonts w:ascii="Arial" w:hAnsi="Arial"/>
          <w:b/>
          <w:lang w:val="en-GB"/>
        </w:rPr>
        <w:t>F</w:t>
      </w:r>
      <w:r>
        <w:rPr>
          <w:rFonts w:ascii="Arial" w:hAnsi="Arial"/>
          <w:lang w:val="en-GB"/>
        </w:rPr>
        <w:t xml:space="preserve">low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5CF7FBD1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ERD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E</w:t>
      </w:r>
      <w:r>
        <w:rPr>
          <w:rFonts w:ascii="Arial" w:hAnsi="Arial"/>
          <w:lang w:val="en-GB"/>
        </w:rPr>
        <w:t xml:space="preserve">ntity </w:t>
      </w:r>
      <w:r>
        <w:rPr>
          <w:rFonts w:ascii="Arial" w:hAnsi="Arial"/>
          <w:b/>
          <w:lang w:val="en-GB"/>
        </w:rPr>
        <w:t>R</w:t>
      </w:r>
      <w:r>
        <w:rPr>
          <w:rFonts w:ascii="Arial" w:hAnsi="Arial"/>
          <w:lang w:val="en-GB"/>
        </w:rPr>
        <w:t xml:space="preserve">elationship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3E6B0BC5" wp14:textId="77777777">
      <w:pPr>
        <w:rPr>
          <w:rFonts w:ascii="Arial" w:hAnsi="Arial"/>
          <w:b/>
          <w:lang w:val="en-GB"/>
        </w:rPr>
      </w:pPr>
      <w:r>
        <w:rPr>
          <w:rFonts w:ascii="Arial" w:hAnsi="Arial"/>
          <w:lang w:val="en-GB"/>
        </w:rPr>
        <w:t>FHD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F</w:t>
      </w:r>
      <w:r>
        <w:rPr>
          <w:rFonts w:ascii="Arial" w:hAnsi="Arial"/>
          <w:lang w:val="en-GB"/>
        </w:rPr>
        <w:t>unction</w:t>
      </w:r>
      <w:r>
        <w:rPr>
          <w:rFonts w:ascii="Arial" w:hAnsi="Arial"/>
          <w:b/>
          <w:lang w:val="en-GB"/>
        </w:rPr>
        <w:t xml:space="preserve"> H</w:t>
      </w:r>
      <w:r>
        <w:rPr>
          <w:rFonts w:ascii="Arial" w:hAnsi="Arial"/>
          <w:lang w:val="en-GB"/>
        </w:rPr>
        <w:t>ierarchy</w:t>
      </w:r>
      <w:r>
        <w:rPr>
          <w:rFonts w:ascii="Arial" w:hAnsi="Arial"/>
          <w:b/>
          <w:lang w:val="en-GB"/>
        </w:rPr>
        <w:t xml:space="preserve"> 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3D27B8B6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HLD</w:t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H</w:t>
      </w:r>
      <w:r>
        <w:rPr>
          <w:rFonts w:ascii="Arial" w:hAnsi="Arial"/>
          <w:lang w:val="en-GB"/>
        </w:rPr>
        <w:t xml:space="preserve">igh </w:t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 xml:space="preserve">evel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esign</w:t>
      </w:r>
    </w:p>
    <w:p xmlns:wp14="http://schemas.microsoft.com/office/word/2010/wordml" w:rsidR="008D6CEC" w:rsidRDefault="008D6CEC" w14:paraId="327164C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LLD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>ow</w:t>
      </w:r>
      <w:r>
        <w:rPr>
          <w:rFonts w:ascii="Arial" w:hAnsi="Arial"/>
          <w:b/>
          <w:lang w:val="en-GB"/>
        </w:rPr>
        <w:t xml:space="preserve"> L</w:t>
      </w:r>
      <w:r>
        <w:rPr>
          <w:rFonts w:ascii="Arial" w:hAnsi="Arial"/>
          <w:lang w:val="en-GB"/>
        </w:rPr>
        <w:t>evel</w:t>
      </w:r>
      <w:r>
        <w:rPr>
          <w:rFonts w:ascii="Arial" w:hAnsi="Arial"/>
          <w:b/>
          <w:lang w:val="en-GB"/>
        </w:rPr>
        <w:t xml:space="preserve"> D</w:t>
      </w:r>
      <w:r>
        <w:rPr>
          <w:rFonts w:ascii="Arial" w:hAnsi="Arial"/>
          <w:lang w:val="en-GB"/>
        </w:rPr>
        <w:t>esign</w:t>
      </w:r>
    </w:p>
    <w:p xmlns:wp14="http://schemas.microsoft.com/office/word/2010/wordml" w:rsidR="008D6CEC" w:rsidRDefault="008D6CEC" w14:paraId="37A5AED5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GUI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G</w:t>
      </w:r>
      <w:r>
        <w:rPr>
          <w:rFonts w:ascii="Arial" w:hAnsi="Arial"/>
          <w:lang w:val="en-GB"/>
        </w:rPr>
        <w:t>raphical</w:t>
      </w:r>
      <w:r>
        <w:rPr>
          <w:rFonts w:ascii="Arial" w:hAnsi="Arial"/>
          <w:b/>
          <w:lang w:val="en-GB"/>
        </w:rPr>
        <w:t xml:space="preserve"> U</w:t>
      </w:r>
      <w:r>
        <w:rPr>
          <w:rFonts w:ascii="Arial" w:hAnsi="Arial"/>
          <w:lang w:val="en-GB"/>
        </w:rPr>
        <w:t>ser</w:t>
      </w:r>
      <w:r>
        <w:rPr>
          <w:rFonts w:ascii="Arial" w:hAnsi="Arial"/>
          <w:b/>
          <w:lang w:val="en-GB"/>
        </w:rPr>
        <w:t xml:space="preserve"> I</w:t>
      </w:r>
      <w:r>
        <w:rPr>
          <w:rFonts w:ascii="Arial" w:hAnsi="Arial"/>
          <w:lang w:val="en-GB"/>
        </w:rPr>
        <w:t>nterface</w:t>
      </w:r>
    </w:p>
    <w:p xmlns:wp14="http://schemas.microsoft.com/office/word/2010/wordml" w:rsidR="008D6CEC" w:rsidRDefault="008D6CEC" w14:paraId="7652434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UML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>U</w:t>
      </w:r>
      <w:r>
        <w:rPr>
          <w:rFonts w:ascii="Arial" w:hAnsi="Arial"/>
          <w:lang w:val="en-GB"/>
        </w:rPr>
        <w:t xml:space="preserve">nified </w:t>
      </w:r>
      <w:r>
        <w:rPr>
          <w:rFonts w:ascii="Arial" w:hAnsi="Arial"/>
          <w:b/>
          <w:lang w:val="en-GB"/>
        </w:rPr>
        <w:t>M</w:t>
      </w:r>
      <w:r>
        <w:rPr>
          <w:rFonts w:ascii="Arial" w:hAnsi="Arial"/>
          <w:lang w:val="en-GB"/>
        </w:rPr>
        <w:t xml:space="preserve">odelling </w:t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>anguage</w:t>
      </w:r>
    </w:p>
    <w:p xmlns:wp14="http://schemas.microsoft.com/office/word/2010/wordml" w:rsidR="008D6CEC" w:rsidRDefault="008D6CEC" w14:paraId="4368B7D5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OO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>O</w:t>
      </w:r>
      <w:r>
        <w:rPr>
          <w:rFonts w:ascii="Arial" w:hAnsi="Arial"/>
          <w:lang w:val="en-GB"/>
        </w:rPr>
        <w:t xml:space="preserve">bject </w:t>
      </w:r>
      <w:r>
        <w:rPr>
          <w:rFonts w:ascii="Arial" w:hAnsi="Arial"/>
          <w:b/>
          <w:lang w:val="en-GB"/>
        </w:rPr>
        <w:t>O</w:t>
      </w:r>
      <w:r>
        <w:rPr>
          <w:rFonts w:ascii="Arial" w:hAnsi="Arial"/>
          <w:lang w:val="en-GB"/>
        </w:rPr>
        <w:t>riented</w:t>
      </w:r>
    </w:p>
    <w:p xmlns:wp14="http://schemas.microsoft.com/office/word/2010/wordml" w:rsidR="008D6CEC" w:rsidRDefault="008D6CEC" w14:paraId="3A0FF5F2" wp14:textId="77777777">
      <w:pPr>
        <w:rPr>
          <w:rFonts w:ascii="Arial" w:hAnsi="Arial"/>
          <w:lang w:val="en-GB"/>
        </w:rPr>
      </w:pP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130"/>
        <w:gridCol w:w="1440"/>
        <w:gridCol w:w="990"/>
        <w:gridCol w:w="3780"/>
      </w:tblGrid>
      <w:tr xmlns:wp14="http://schemas.microsoft.com/office/word/2010/wordml" w:rsidR="008D6CEC" w:rsidTr="00500B2B" w14:paraId="7BD610EA" wp14:textId="77777777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9360" w:type="dxa"/>
            <w:gridSpan w:val="5"/>
            <w:shd w:val="pct10" w:color="auto" w:fill="FFFFFF"/>
            <w:vAlign w:val="center"/>
          </w:tcPr>
          <w:p w:rsidRPr="00500B2B" w:rsidR="008D6CEC" w:rsidRDefault="008D6CEC" w14:paraId="4D6702B4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 xml:space="preserve">Reviewed  By: </w:t>
            </w:r>
          </w:p>
        </w:tc>
      </w:tr>
      <w:tr xmlns:wp14="http://schemas.microsoft.com/office/word/2010/wordml" w:rsidR="008D6CEC" w:rsidTr="00500B2B" w14:paraId="5625212B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020" w:type="dxa"/>
            <w:shd w:val="pct10" w:color="auto" w:fill="FFFFFF"/>
            <w:vAlign w:val="center"/>
          </w:tcPr>
          <w:p w:rsidRPr="00500B2B" w:rsidR="008D6CEC" w:rsidRDefault="008D6CEC" w14:paraId="0D909AE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30" w:type="dxa"/>
            <w:vAlign w:val="center"/>
          </w:tcPr>
          <w:p w:rsidRPr="00500B2B" w:rsidR="008D6CEC" w:rsidRDefault="008D6CEC" w14:paraId="5630AD66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pct10" w:color="auto" w:fill="FFFFFF"/>
            <w:vAlign w:val="center"/>
          </w:tcPr>
          <w:p w:rsidRPr="00500B2B" w:rsidR="008D6CEC" w:rsidRDefault="00C32624" w14:paraId="135D37DF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990" w:type="dxa"/>
            <w:vAlign w:val="center"/>
          </w:tcPr>
          <w:p w:rsidRPr="00500B2B" w:rsidR="008D6CEC" w:rsidRDefault="008D6CEC" w14:paraId="61829076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780" w:type="dxa"/>
            <w:vMerge w:val="restart"/>
          </w:tcPr>
          <w:p w:rsidRPr="00500B2B" w:rsidR="008D6CEC" w:rsidRDefault="008D6CEC" w14:paraId="4CCB031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Signature</w:t>
            </w:r>
          </w:p>
        </w:tc>
      </w:tr>
      <w:tr xmlns:wp14="http://schemas.microsoft.com/office/word/2010/wordml" w:rsidR="008D6CEC" w:rsidTr="00500B2B" w14:paraId="17DC30D4" wp14:textId="77777777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1020" w:type="dxa"/>
            <w:shd w:val="pct10" w:color="auto" w:fill="FFFFFF"/>
            <w:vAlign w:val="center"/>
          </w:tcPr>
          <w:p w:rsidRPr="00500B2B" w:rsidR="008D6CEC" w:rsidRDefault="008D6CEC" w14:paraId="491072FA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130" w:type="dxa"/>
            <w:vAlign w:val="center"/>
          </w:tcPr>
          <w:p w:rsidRPr="00500B2B" w:rsidR="008D6CEC" w:rsidRDefault="008D6CEC" w14:paraId="2BA226A1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pct10" w:color="auto" w:fill="FFFFFF"/>
            <w:vAlign w:val="center"/>
          </w:tcPr>
          <w:p w:rsidRPr="00500B2B" w:rsidR="008D6CEC" w:rsidRDefault="008D6CEC" w14:paraId="2998470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990" w:type="dxa"/>
            <w:vAlign w:val="center"/>
          </w:tcPr>
          <w:p w:rsidRPr="00500B2B" w:rsidR="008D6CEC" w:rsidRDefault="008D6CEC" w14:paraId="17AD93B2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780" w:type="dxa"/>
            <w:vMerge/>
            <w:vAlign w:val="center"/>
          </w:tcPr>
          <w:p w:rsidR="008D6CEC" w:rsidRDefault="008D6CEC" w14:paraId="0DE4B5B7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</w:pPr>
          </w:p>
        </w:tc>
      </w:tr>
    </w:tbl>
    <w:p xmlns:wp14="http://schemas.microsoft.com/office/word/2010/wordml" w:rsidR="008D6CEC" w:rsidRDefault="008D6CEC" w14:paraId="66204FF1" wp14:textId="77777777">
      <w:pPr>
        <w:pStyle w:val="Header"/>
        <w:tabs>
          <w:tab w:val="clear" w:pos="4153"/>
          <w:tab w:val="clear" w:pos="8306"/>
          <w:tab w:val="left" w:pos="3402"/>
          <w:tab w:val="left" w:pos="6237"/>
          <w:tab w:val="left" w:pos="8505"/>
        </w:tabs>
        <w:spacing w:before="120"/>
      </w:pPr>
    </w:p>
    <w:p xmlns:wp14="http://schemas.microsoft.com/office/word/2010/wordml" w:rsidR="008D6CEC" w:rsidRDefault="008D6CEC" w14:paraId="2DBF0D7D" wp14:textId="77777777">
      <w:pPr>
        <w:rPr>
          <w:rFonts w:ascii="Arial" w:hAnsi="Arial"/>
        </w:rPr>
      </w:pPr>
    </w:p>
    <w:sectPr w:rsidR="008D6CEC" w:rsidSect="00146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 w:code="1"/>
      <w:pgMar w:top="1890" w:right="116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72C53" w:rsidRDefault="00C72C53" w14:paraId="54CD245A" wp14:textId="77777777">
      <w:r>
        <w:separator/>
      </w:r>
    </w:p>
  </w:endnote>
  <w:endnote w:type="continuationSeparator" w:id="0">
    <w:p xmlns:wp14="http://schemas.microsoft.com/office/word/2010/wordml" w:rsidR="00C72C53" w:rsidRDefault="00C72C53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6BD18F9B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Pr="00B41718" w:rsidR="00CD46C7" w:rsidP="00CD46C7" w:rsidRDefault="00863664" w14:paraId="7581DD5F" wp14:textId="77777777">
    <w:pPr>
      <w:pBdr>
        <w:top w:val="single" w:color="auto" w:sz="6" w:space="1"/>
        <w:between w:val="single" w:color="auto" w:sz="6" w:space="1"/>
      </w:pBdr>
      <w:spacing w:line="0" w:lineRule="atLeast"/>
      <w:rPr>
        <w:rFonts w:ascii="Arial" w:hAnsi="Arial" w:cs="Arial"/>
        <w:sz w:val="12"/>
      </w:rPr>
    </w:pPr>
    <w:r w:rsidRPr="00B41718">
      <w:rPr>
        <w:rFonts w:ascii="Arial" w:hAnsi="Arial" w:cs="Arial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0" allowOverlap="1" wp14:anchorId="739D516D" wp14:editId="7777777">
              <wp:simplePos x="0" y="0"/>
              <wp:positionH relativeFrom="column">
                <wp:posOffset>398780</wp:posOffset>
              </wp:positionH>
              <wp:positionV relativeFrom="paragraph">
                <wp:posOffset>-806450</wp:posOffset>
              </wp:positionV>
              <wp:extent cx="915035" cy="184785"/>
              <wp:effectExtent l="0" t="0" r="0" b="0"/>
              <wp:wrapNone/>
              <wp:docPr id="84824208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5035" cy="1847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B41718" w:rsidR="00CD46C7" w:rsidP="00CD46C7" w:rsidRDefault="00CD46C7" w14:paraId="34FF1C98" wp14:textId="7777777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D37F6C8">
            <v:rect id="Rectangle 3" style="position:absolute;margin-left:31.4pt;margin-top:-63.5pt;width:72.0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">
              <v:textbox inset="1pt,1pt,1pt,1pt">
                <w:txbxContent>
                  <w:p w:rsidRPr="00B41718" w:rsidR="00CD46C7" w:rsidP="00CD46C7" w:rsidRDefault="00CD46C7" w14:paraId="6D072C0D" wp14:textId="77777777"/>
                </w:txbxContent>
              </v:textbox>
            </v:rect>
          </w:pict>
        </mc:Fallback>
      </mc:AlternateContent>
    </w:r>
    <w:r w:rsidR="00CD46C7">
      <w:rPr>
        <w:rFonts w:ascii="Arial" w:hAnsi="Arial" w:cs="Arial"/>
        <w:sz w:val="12"/>
      </w:rPr>
      <w:t>QST-SQA-22; Ver 2</w:t>
    </w:r>
    <w:r w:rsidRPr="00B41718" w:rsidR="00CD46C7">
      <w:rPr>
        <w:rFonts w:ascii="Arial" w:hAnsi="Arial" w:cs="Arial"/>
        <w:sz w:val="12"/>
      </w:rPr>
      <w:t>.3</w:t>
    </w:r>
    <w:r w:rsidR="00CD46C7">
      <w:rPr>
        <w:rFonts w:ascii="Arial" w:hAnsi="Arial" w:cs="Arial"/>
        <w:sz w:val="12"/>
      </w:rPr>
      <w:t xml:space="preserve">              </w:t>
    </w:r>
    <w:r w:rsidRPr="00B41718" w:rsidR="00CD46C7">
      <w:rPr>
        <w:rFonts w:ascii="Arial" w:hAnsi="Arial" w:cs="Arial"/>
        <w:sz w:val="12"/>
      </w:rPr>
      <w:t xml:space="preserve">© This is the exclusive property of </w:t>
    </w:r>
    <w:r w:rsidR="00CD46C7">
      <w:rPr>
        <w:rFonts w:ascii="Arial" w:hAnsi="Arial" w:cs="Arial"/>
        <w:sz w:val="12"/>
      </w:rPr>
      <w:t>Mentor Labs</w:t>
    </w:r>
    <w:r w:rsidRPr="00B41718" w:rsidR="00CD46C7">
      <w:rPr>
        <w:rFonts w:ascii="Arial" w:hAnsi="Arial" w:cs="Arial"/>
        <w:sz w:val="12"/>
      </w:rPr>
      <w:t>.  Without their consent, it may not be reproduced or given to third parties.</w:t>
    </w:r>
  </w:p>
  <w:p xmlns:wp14="http://schemas.microsoft.com/office/word/2010/wordml" w:rsidRPr="00B41718" w:rsidR="00CD46C7" w:rsidP="00CD46C7" w:rsidRDefault="00CD46C7" w14:paraId="58374DF2" wp14:textId="77777777">
    <w:pPr>
      <w:jc w:val="center"/>
      <w:rPr>
        <w:rFonts w:ascii="Arial" w:hAnsi="Arial" w:cs="Arial"/>
        <w:position w:val="12"/>
        <w:sz w:val="12"/>
      </w:rPr>
    </w:pPr>
    <w:r w:rsidRPr="00B41718">
      <w:rPr>
        <w:rFonts w:ascii="Arial" w:hAnsi="Arial" w:cs="Arial"/>
        <w:position w:val="12"/>
        <w:sz w:val="12"/>
      </w:rPr>
      <w:t>If printed, this document is an uncontrolled copy.</w:t>
    </w:r>
  </w:p>
  <w:p xmlns:wp14="http://schemas.microsoft.com/office/word/2010/wordml" w:rsidRPr="00971ED4" w:rsidR="00CD46C7" w:rsidP="5C0EA168" w:rsidRDefault="00CD46C7" w14:paraId="25BCFB6E" wp14:textId="10CBDD8C">
    <w:pPr>
      <w:tabs>
        <w:tab w:val="center" w:pos="4253"/>
        <w:tab w:val="left" w:pos="8580"/>
        <w:tab w:val="right" w:pos="9356"/>
      </w:tabs>
      <w:rPr>
        <w:rFonts w:ascii="Arial" w:hAnsi="Arial" w:cs="Arial"/>
        <w:b w:val="1"/>
        <w:bCs w:val="1"/>
        <w:sz w:val="16"/>
        <w:szCs w:val="16"/>
      </w:rPr>
    </w:pPr>
    <w:r w:rsidRPr="5C0EA168" w:rsidR="5C0EA168">
      <w:rPr>
        <w:rFonts w:ascii="Arial" w:hAnsi="Arial" w:cs="Arial"/>
        <w:b w:val="1"/>
        <w:bCs w:val="1"/>
      </w:rPr>
      <w:t xml:space="preserve">Mentor Labs                                                       </w:t>
    </w:r>
    <w:r w:rsidRPr="5C0EA168" w:rsidR="5C0EA168">
      <w:rPr>
        <w:rFonts w:ascii="Arial" w:hAnsi="Arial" w:cs="Arial"/>
        <w:b w:val="1"/>
        <w:bCs w:val="1"/>
      </w:rPr>
      <w:t>06</w:t>
    </w:r>
    <w:r w:rsidRPr="5C0EA168" w:rsidR="5C0EA168">
      <w:rPr>
        <w:rFonts w:ascii="Arial" w:hAnsi="Arial" w:cs="Arial"/>
        <w:b w:val="1"/>
        <w:bCs w:val="1"/>
      </w:rPr>
      <w:t>/</w:t>
    </w:r>
    <w:r w:rsidRPr="5C0EA168" w:rsidR="5C0EA168">
      <w:rPr>
        <w:rFonts w:ascii="Arial" w:hAnsi="Arial" w:cs="Arial"/>
        <w:b w:val="1"/>
        <w:bCs w:val="1"/>
      </w:rPr>
      <w:t>08</w:t>
    </w:r>
    <w:r w:rsidRPr="5C0EA168" w:rsidR="5C0EA168">
      <w:rPr>
        <w:rFonts w:ascii="Arial" w:hAnsi="Arial" w:cs="Arial"/>
        <w:b w:val="1"/>
        <w:bCs w:val="1"/>
      </w:rPr>
      <w:t>/202</w:t>
    </w:r>
    <w:r w:rsidRPr="5C0EA168" w:rsidR="5C0EA168">
      <w:rPr>
        <w:rFonts w:ascii="Arial" w:hAnsi="Arial" w:cs="Arial"/>
        <w:b w:val="1"/>
        <w:bCs w:val="1"/>
      </w:rPr>
      <w:t>5</w:t>
    </w:r>
    <w:r w:rsidRPr="5C0EA168" w:rsidR="5C0EA168">
      <w:rPr>
        <w:b w:val="1"/>
        <w:bCs w:val="1"/>
      </w:rPr>
      <w:t xml:space="preserve">                             </w:t>
    </w:r>
    <w:r w:rsidRPr="5C0EA168" w:rsidR="5C0EA168">
      <w:rPr>
        <w:rFonts w:ascii="Arial" w:hAnsi="Arial" w:cs="Arial"/>
        <w:b w:val="1"/>
        <w:bCs w:val="1"/>
        <w:sz w:val="16"/>
        <w:szCs w:val="16"/>
      </w:rPr>
      <w:t xml:space="preserve">Internal    </w:t>
    </w:r>
    <w:r w:rsidRPr="5C0EA168" w:rsidR="5C0EA168">
      <w:rPr>
        <w:rFonts w:ascii="Arial" w:hAnsi="Arial" w:cs="Arial"/>
        <w:b w:val="1"/>
        <w:bCs w:val="1"/>
        <w:sz w:val="16"/>
        <w:szCs w:val="16"/>
      </w:rPr>
      <w:t>QSC</w:t>
    </w:r>
  </w:p>
  <w:p xmlns:wp14="http://schemas.microsoft.com/office/word/2010/wordml" w:rsidRPr="00CD46C7" w:rsidR="003125E5" w:rsidP="00CD46C7" w:rsidRDefault="003125E5" w14:paraId="48A21919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769D0D3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72C53" w:rsidRDefault="00C72C53" w14:paraId="30D7AA69" wp14:textId="77777777">
      <w:r>
        <w:separator/>
      </w:r>
    </w:p>
  </w:footnote>
  <w:footnote w:type="continuationSeparator" w:id="0">
    <w:p xmlns:wp14="http://schemas.microsoft.com/office/word/2010/wordml" w:rsidR="00C72C53" w:rsidRDefault="00C72C53" w14:paraId="7196D06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7194DBD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3125E5" w:rsidRDefault="003125E5" w14:paraId="6B62F1B3" wp14:textId="77777777">
    <w:pPr>
      <w:pStyle w:val="Header"/>
      <w:framePr w:w="9225" w:h="1081" w:wrap="auto" w:hAnchor="page" w:vAnchor="page" w:x="1780" w:y="721" w:hRule="exact"/>
      <w:tabs>
        <w:tab w:val="clear" w:pos="4153"/>
        <w:tab w:val="clear" w:pos="8306"/>
        <w:tab w:val="center" w:pos="5130"/>
        <w:tab w:val="right" w:pos="10170"/>
      </w:tabs>
    </w:pPr>
  </w:p>
  <w:p xmlns:wp14="http://schemas.microsoft.com/office/word/2010/wordml" w:rsidR="00B56892" w:rsidP="00B56892" w:rsidRDefault="00B56892" w14:paraId="02F2C34E" wp14:textId="77777777">
    <w:pPr>
      <w:pStyle w:val="Header"/>
      <w:framePr w:w="9225" w:h="1081" w:wrap="auto" w:hAnchor="page" w:vAnchor="page" w:x="1780" w:y="721" w:hRule="exact"/>
      <w:pBdr>
        <w:bottom w:val="single" w:color="auto" w:sz="4" w:space="1"/>
      </w:pBdr>
      <w:ind w:left="-24"/>
    </w:pPr>
    <w:r>
      <w:rPr>
        <w:noProof/>
      </w:rPr>
      <w:pict w14:anchorId="2F70EBA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4050580" style="position:absolute;left:0;text-align:left;margin-left:0;margin-top:0;width:465.95pt;height:73.25pt;z-index:-251659264;mso-position-horizontal:center;mso-position-horizontal-relative:margin;mso-position-vertical:center;mso-position-vertical-relative:margin" o:spid="_x0000_s2050" o:allowincell="f" type="#_x0000_t75">
          <v:imagedata gain="19661f" blacklevel="22938f" o:title="MentorLabs" r:id="rId1"/>
        </v:shape>
      </w:pict>
    </w:r>
    <w:r w:rsidR="00863664">
      <w:rPr>
        <w:noProof/>
      </w:rPr>
      <w:drawing>
        <wp:inline xmlns:wp14="http://schemas.microsoft.com/office/word/2010/wordprocessingDrawing" distT="0" distB="0" distL="0" distR="0" wp14:anchorId="4E531CBD" wp14:editId="7777777">
          <wp:extent cx="263842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56892" w:rsidP="001463F3" w:rsidRDefault="00B56892" w14:paraId="680A4E5D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</w:pPr>
  </w:p>
  <w:p xmlns:wp14="http://schemas.microsoft.com/office/word/2010/wordml" w:rsidR="003125E5" w:rsidP="001463F3" w:rsidRDefault="003125E5" w14:paraId="51F0B650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  <w:rPr>
        <w:rFonts w:ascii="Arial" w:hAnsi="Arial"/>
        <w:b/>
        <w:sz w:val="28"/>
      </w:rPr>
    </w:pPr>
    <w:r>
      <w:t xml:space="preserve">                       </w:t>
    </w:r>
    <w:ins w:author="Harish Kumar Mysore Viswanatha" w:date="2000-03-25T16:24:00Z" w:id="2">
      <w:r w:rsidRPr="001463F3">
        <w:rPr>
          <w:sz w:val="28"/>
          <w:szCs w:val="28"/>
        </w:rPr>
        <w:fldChar w:fldCharType="begin"/>
      </w:r>
      <w:r w:rsidRPr="001463F3">
        <w:rPr>
          <w:sz w:val="28"/>
          <w:szCs w:val="28"/>
        </w:rPr>
        <w:instrText xml:space="preserve"> TITLE  \* MERGEFORMAT </w:instrText>
      </w:r>
      <w:r w:rsidRPr="001463F3">
        <w:rPr>
          <w:sz w:val="28"/>
          <w:szCs w:val="28"/>
        </w:rPr>
        <w:fldChar w:fldCharType="separate"/>
      </w:r>
    </w:ins>
    <w:r w:rsidRPr="001463F3">
      <w:rPr>
        <w:sz w:val="28"/>
        <w:szCs w:val="28"/>
      </w:rPr>
      <w:t>Quality System Checklist</w:t>
    </w:r>
    <w:ins w:author="Harish Kumar Mysore Viswanatha" w:date="2000-03-25T16:24:00Z" w:id="3">
      <w:r w:rsidRPr="001463F3">
        <w:rPr>
          <w:sz w:val="28"/>
          <w:szCs w:val="28"/>
        </w:rPr>
        <w:fldChar w:fldCharType="end"/>
      </w:r>
    </w:ins>
    <w:r>
      <w:rPr>
        <w:rFonts w:ascii="Arial" w:hAnsi="Arial"/>
        <w:b/>
        <w:sz w:val="28"/>
      </w:rPr>
      <w:t xml:space="preserve">                        </w:t>
    </w:r>
    <w:r>
      <w:rPr>
        <w:rFonts w:ascii="Arial" w:hAnsi="Arial"/>
        <w:b/>
        <w:snapToGrid w:val="0"/>
        <w:lang w:eastAsia="en-US"/>
      </w:rPr>
      <w:t xml:space="preserve">Page </w:t>
    </w:r>
    <w:r>
      <w:rPr>
        <w:rFonts w:ascii="Arial" w:hAnsi="Arial"/>
        <w:b/>
        <w:snapToGrid w:val="0"/>
        <w:lang w:eastAsia="en-US"/>
      </w:rPr>
      <w:fldChar w:fldCharType="begin"/>
    </w:r>
    <w:r>
      <w:rPr>
        <w:rFonts w:ascii="Arial" w:hAnsi="Arial"/>
        <w:b/>
        <w:snapToGrid w:val="0"/>
        <w:lang w:eastAsia="en-US"/>
      </w:rPr>
      <w:instrText xml:space="preserve"> PAGE </w:instrText>
    </w:r>
    <w:r>
      <w:rPr>
        <w:rFonts w:ascii="Arial" w:hAnsi="Arial"/>
        <w:b/>
        <w:snapToGrid w:val="0"/>
        <w:lang w:eastAsia="en-US"/>
      </w:rPr>
      <w:fldChar w:fldCharType="separate"/>
    </w:r>
    <w:r w:rsidR="000065EF">
      <w:rPr>
        <w:rFonts w:ascii="Arial" w:hAnsi="Arial"/>
        <w:b/>
        <w:noProof/>
        <w:snapToGrid w:val="0"/>
        <w:lang w:eastAsia="en-US"/>
      </w:rPr>
      <w:t>3</w:t>
    </w:r>
    <w:r>
      <w:rPr>
        <w:rFonts w:ascii="Arial" w:hAnsi="Arial"/>
        <w:b/>
        <w:snapToGrid w:val="0"/>
        <w:lang w:eastAsia="en-US"/>
      </w:rPr>
      <w:fldChar w:fldCharType="end"/>
    </w:r>
    <w:r>
      <w:rPr>
        <w:rFonts w:ascii="Arial" w:hAnsi="Arial"/>
        <w:b/>
        <w:snapToGrid w:val="0"/>
        <w:lang w:eastAsia="en-US"/>
      </w:rPr>
      <w:t xml:space="preserve"> of </w:t>
    </w:r>
    <w:r>
      <w:rPr>
        <w:rFonts w:ascii="Arial" w:hAnsi="Arial"/>
        <w:b/>
        <w:snapToGrid w:val="0"/>
        <w:lang w:eastAsia="en-US"/>
      </w:rPr>
      <w:fldChar w:fldCharType="begin"/>
    </w:r>
    <w:r>
      <w:rPr>
        <w:rFonts w:ascii="Arial" w:hAnsi="Arial"/>
        <w:b/>
        <w:snapToGrid w:val="0"/>
        <w:lang w:eastAsia="en-US"/>
      </w:rPr>
      <w:instrText xml:space="preserve"> NUMPAGES  </w:instrText>
    </w:r>
    <w:r>
      <w:rPr>
        <w:rFonts w:ascii="Arial" w:hAnsi="Arial"/>
        <w:b/>
        <w:snapToGrid w:val="0"/>
        <w:lang w:eastAsia="en-US"/>
      </w:rPr>
      <w:fldChar w:fldCharType="separate"/>
    </w:r>
    <w:r w:rsidR="000065EF">
      <w:rPr>
        <w:rFonts w:ascii="Arial" w:hAnsi="Arial"/>
        <w:b/>
        <w:noProof/>
        <w:snapToGrid w:val="0"/>
        <w:lang w:eastAsia="en-US"/>
      </w:rPr>
      <w:t>3</w:t>
    </w:r>
    <w:r>
      <w:rPr>
        <w:rFonts w:ascii="Arial" w:hAnsi="Arial"/>
        <w:b/>
        <w:snapToGrid w:val="0"/>
        <w:lang w:eastAsia="en-US"/>
      </w:rPr>
      <w:fldChar w:fldCharType="end"/>
    </w:r>
    <w:r>
      <w:rPr>
        <w:rFonts w:ascii="Arial" w:hAnsi="Arial"/>
        <w:b/>
        <w:sz w:val="28"/>
      </w:rPr>
      <w:t xml:space="preserve">      </w:t>
    </w:r>
    <w:del w:author="Harish Kumar Mysore Viswanatha" w:date="2000-03-25T16:24:00Z" w:id="4"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delInstrText xml:space="preserve"> SAVEDATE \@ "dd/MM/yyyy" \* MERGEFORMAT </w:delInstrText>
      </w:r>
      <w:r>
        <w:rPr>
          <w:rFonts w:ascii="Arial" w:hAnsi="Arial"/>
          <w:b/>
          <w:sz w:val="28"/>
        </w:rPr>
        <w:fldChar w:fldCharType="separate"/>
      </w:r>
      <w:r>
        <w:rPr>
          <w:rFonts w:ascii="Arial" w:hAnsi="Arial"/>
          <w:b/>
          <w:sz w:val="28"/>
        </w:rPr>
        <w:fldChar w:fldCharType="end"/>
      </w:r>
    </w:del>
  </w:p>
  <w:p xmlns:wp14="http://schemas.microsoft.com/office/word/2010/wordml" w:rsidRPr="001463F3" w:rsidR="003125E5" w:rsidRDefault="003125E5" w14:paraId="02BC321E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  <w:rPr>
        <w:b/>
        <w:sz w:val="28"/>
        <w:szCs w:val="28"/>
      </w:rPr>
    </w:pPr>
    <w:r w:rsidRPr="001463F3">
      <w:rPr>
        <w:rFonts w:ascii="Arial" w:hAnsi="Arial"/>
        <w:b/>
        <w:sz w:val="28"/>
        <w:szCs w:val="28"/>
      </w:rPr>
      <w:fldChar w:fldCharType="begin"/>
    </w:r>
    <w:r w:rsidRPr="001463F3">
      <w:rPr>
        <w:rFonts w:ascii="Arial" w:hAnsi="Arial"/>
        <w:b/>
        <w:sz w:val="28"/>
        <w:szCs w:val="28"/>
      </w:rPr>
      <w:instrText xml:space="preserve"> SUBJECT  \* MERGEFORMAT </w:instrText>
    </w:r>
    <w:r w:rsidRPr="001463F3">
      <w:rPr>
        <w:rFonts w:ascii="Arial" w:hAnsi="Arial"/>
        <w:b/>
        <w:sz w:val="28"/>
        <w:szCs w:val="28"/>
      </w:rPr>
      <w:fldChar w:fldCharType="separate"/>
    </w:r>
    <w:r w:rsidRPr="001463F3">
      <w:rPr>
        <w:rFonts w:ascii="Arial" w:hAnsi="Arial"/>
        <w:b/>
        <w:sz w:val="28"/>
        <w:szCs w:val="28"/>
      </w:rPr>
      <w:t xml:space="preserve">Design </w:t>
    </w:r>
    <w:r w:rsidRPr="001463F3">
      <w:rPr>
        <w:b/>
        <w:sz w:val="28"/>
        <w:szCs w:val="28"/>
      </w:rPr>
      <w:fldChar w:fldCharType="end"/>
    </w:r>
    <w:r w:rsidRPr="001463F3">
      <w:rPr>
        <w:rFonts w:ascii="Arial" w:hAnsi="Arial"/>
        <w:b/>
        <w:sz w:val="28"/>
        <w:szCs w:val="28"/>
      </w:rPr>
      <w:t xml:space="preserve"> </w:t>
    </w:r>
  </w:p>
  <w:p xmlns:wp14="http://schemas.microsoft.com/office/word/2010/wordml" w:rsidR="003125E5" w:rsidP="001463F3" w:rsidRDefault="003125E5" w14:paraId="19219836" wp14:textId="77777777">
    <w:pPr>
      <w:pStyle w:val="Header"/>
      <w:pBdr>
        <w:bottom w:val="single" w:color="auto" w:sz="6" w:space="1"/>
      </w:pBdr>
      <w:tabs>
        <w:tab w:val="clear" w:pos="4153"/>
        <w:tab w:val="clear" w:pos="8306"/>
        <w:tab w:val="center" w:pos="5130"/>
        <w:tab w:val="right" w:pos="10170"/>
      </w:tabs>
    </w:pPr>
  </w:p>
  <w:p xmlns:wp14="http://schemas.microsoft.com/office/word/2010/wordml" w:rsidR="003125E5" w:rsidRDefault="003125E5" w14:paraId="141562B5" wp14:textId="77777777">
    <w:pPr>
      <w:pStyle w:val="Header"/>
      <w:tabs>
        <w:tab w:val="clear" w:pos="4153"/>
        <w:tab w:val="clear" w:pos="8306"/>
        <w:tab w:val="center" w:pos="5130"/>
        <w:tab w:val="right" w:pos="10170"/>
      </w:tabs>
      <w:rPr>
        <w:sz w:val="24"/>
      </w:rPr>
    </w:pPr>
    <w:r>
      <w:tab/>
    </w:r>
    <w:r>
      <w:rPr>
        <w:position w:val="24"/>
        <w:sz w:val="24"/>
      </w:rPr>
      <w:tab/>
    </w:r>
    <w:r>
      <w:rPr>
        <w:position w:val="6"/>
        <w:sz w:val="24"/>
      </w:rPr>
      <w:fldChar w:fldCharType="begin"/>
    </w:r>
    <w:r>
      <w:rPr>
        <w:position w:val="6"/>
        <w:sz w:val="24"/>
      </w:rPr>
      <w:instrText xml:space="preserve">COMMENTS </w:instrText>
    </w:r>
    <w:r>
      <w:rPr>
        <w:position w:val="6"/>
        <w:sz w:val="24"/>
      </w:rPr>
      <w:fldChar w:fldCharType="end"/>
    </w:r>
  </w:p>
  <w:p xmlns:wp14="http://schemas.microsoft.com/office/word/2010/wordml" w:rsidR="003125E5" w:rsidRDefault="003125E5" w14:paraId="296FEF7D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36FEB5B0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6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FA56BD2"/>
    <w:multiLevelType w:val="singleLevel"/>
    <w:tmpl w:val="C16269F6"/>
    <w:lvl w:ilvl="0">
      <w:start w:val="1"/>
      <w:numFmt w:val="bullet"/>
      <w:pStyle w:val="Index3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156F7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B730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C717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1532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7F18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2311E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56C48BE"/>
    <w:multiLevelType w:val="singleLevel"/>
    <w:tmpl w:val="0C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1C41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7C226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85891202">
    <w:abstractNumId w:val="2"/>
  </w:num>
  <w:num w:numId="2" w16cid:durableId="1963919277">
    <w:abstractNumId w:val="0"/>
  </w:num>
  <w:num w:numId="3" w16cid:durableId="358900317">
    <w:abstractNumId w:val="5"/>
  </w:num>
  <w:num w:numId="4" w16cid:durableId="1608274625">
    <w:abstractNumId w:val="6"/>
  </w:num>
  <w:num w:numId="5" w16cid:durableId="1901592680">
    <w:abstractNumId w:val="9"/>
  </w:num>
  <w:num w:numId="6" w16cid:durableId="1170869615">
    <w:abstractNumId w:val="10"/>
  </w:num>
  <w:num w:numId="7" w16cid:durableId="88356661">
    <w:abstractNumId w:val="4"/>
  </w:num>
  <w:num w:numId="8" w16cid:durableId="559244127">
    <w:abstractNumId w:val="1"/>
  </w:num>
  <w:num w:numId="9" w16cid:durableId="2062096987">
    <w:abstractNumId w:val="3"/>
  </w:num>
  <w:num w:numId="10" w16cid:durableId="1218280192">
    <w:abstractNumId w:val="7"/>
  </w:num>
  <w:num w:numId="11" w16cid:durableId="204258422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24"/>
    <w:rsid w:val="000032FB"/>
    <w:rsid w:val="000065EF"/>
    <w:rsid w:val="00023D1E"/>
    <w:rsid w:val="00043D10"/>
    <w:rsid w:val="00062058"/>
    <w:rsid w:val="00096E6B"/>
    <w:rsid w:val="001020CC"/>
    <w:rsid w:val="00116F9E"/>
    <w:rsid w:val="001463F3"/>
    <w:rsid w:val="00150354"/>
    <w:rsid w:val="00170B4E"/>
    <w:rsid w:val="001A0881"/>
    <w:rsid w:val="001A50B2"/>
    <w:rsid w:val="001A7656"/>
    <w:rsid w:val="001E3917"/>
    <w:rsid w:val="001F6C90"/>
    <w:rsid w:val="00220113"/>
    <w:rsid w:val="002354A8"/>
    <w:rsid w:val="002750EE"/>
    <w:rsid w:val="002C7D1C"/>
    <w:rsid w:val="00305143"/>
    <w:rsid w:val="003125E5"/>
    <w:rsid w:val="00333385"/>
    <w:rsid w:val="00384B46"/>
    <w:rsid w:val="003C71D6"/>
    <w:rsid w:val="003D33E5"/>
    <w:rsid w:val="003F47A0"/>
    <w:rsid w:val="00413DB1"/>
    <w:rsid w:val="00415F91"/>
    <w:rsid w:val="0041627C"/>
    <w:rsid w:val="0044394F"/>
    <w:rsid w:val="0045221F"/>
    <w:rsid w:val="00484B21"/>
    <w:rsid w:val="004C64DC"/>
    <w:rsid w:val="00500B2B"/>
    <w:rsid w:val="0051069F"/>
    <w:rsid w:val="00525494"/>
    <w:rsid w:val="005E6D1A"/>
    <w:rsid w:val="006737DD"/>
    <w:rsid w:val="00685FF0"/>
    <w:rsid w:val="006A7F77"/>
    <w:rsid w:val="006B0C08"/>
    <w:rsid w:val="00704960"/>
    <w:rsid w:val="00770352"/>
    <w:rsid w:val="00770B09"/>
    <w:rsid w:val="007B576B"/>
    <w:rsid w:val="00823247"/>
    <w:rsid w:val="00863664"/>
    <w:rsid w:val="008704F0"/>
    <w:rsid w:val="008931F2"/>
    <w:rsid w:val="008A4135"/>
    <w:rsid w:val="008B3576"/>
    <w:rsid w:val="008D6CEC"/>
    <w:rsid w:val="00904B1C"/>
    <w:rsid w:val="00997EF7"/>
    <w:rsid w:val="009B0688"/>
    <w:rsid w:val="009D5504"/>
    <w:rsid w:val="00A61B54"/>
    <w:rsid w:val="00AB1CE5"/>
    <w:rsid w:val="00AB3A4B"/>
    <w:rsid w:val="00AC7187"/>
    <w:rsid w:val="00B434C3"/>
    <w:rsid w:val="00B4705F"/>
    <w:rsid w:val="00B55765"/>
    <w:rsid w:val="00B56892"/>
    <w:rsid w:val="00BA5A97"/>
    <w:rsid w:val="00BB6FFA"/>
    <w:rsid w:val="00BD1F87"/>
    <w:rsid w:val="00BE3F72"/>
    <w:rsid w:val="00C32624"/>
    <w:rsid w:val="00C34632"/>
    <w:rsid w:val="00C65387"/>
    <w:rsid w:val="00C72C53"/>
    <w:rsid w:val="00C80D57"/>
    <w:rsid w:val="00C95945"/>
    <w:rsid w:val="00C97E02"/>
    <w:rsid w:val="00CD46C7"/>
    <w:rsid w:val="00CF3886"/>
    <w:rsid w:val="00D24B02"/>
    <w:rsid w:val="00D63CB3"/>
    <w:rsid w:val="00DF4981"/>
    <w:rsid w:val="00E0747E"/>
    <w:rsid w:val="00E163CB"/>
    <w:rsid w:val="00E41076"/>
    <w:rsid w:val="00EC2606"/>
    <w:rsid w:val="00EC6D15"/>
    <w:rsid w:val="00F65E5C"/>
    <w:rsid w:val="00FE3448"/>
    <w:rsid w:val="00FF00E9"/>
    <w:rsid w:val="00FF571F"/>
    <w:rsid w:val="02D551CF"/>
    <w:rsid w:val="02E96604"/>
    <w:rsid w:val="0811DEFE"/>
    <w:rsid w:val="1DCBF211"/>
    <w:rsid w:val="2767D689"/>
    <w:rsid w:val="2811AB87"/>
    <w:rsid w:val="2A92A1E0"/>
    <w:rsid w:val="2B129578"/>
    <w:rsid w:val="3569D467"/>
    <w:rsid w:val="3FB8B958"/>
    <w:rsid w:val="44C3D336"/>
    <w:rsid w:val="49486AA8"/>
    <w:rsid w:val="584170C0"/>
    <w:rsid w:val="5C0EA168"/>
    <w:rsid w:val="66E9C876"/>
    <w:rsid w:val="69D48AAE"/>
    <w:rsid w:val="6E5A77EA"/>
    <w:rsid w:val="777CDA7D"/>
    <w:rsid w:val="782FDE57"/>
    <w:rsid w:val="7C91D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6CBBE7"/>
  <w15:chartTrackingRefBased/>
  <w15:docId w15:val="{A797E455-7399-43BC-A5E4-2639BD0A5B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Index5">
    <w:name w:val="index 5"/>
    <w:basedOn w:val="Normal"/>
    <w:next w:val="Normal"/>
    <w:autoRedefine/>
    <w:semiHidden/>
    <w:pPr>
      <w:ind w:left="1440"/>
    </w:pPr>
  </w:style>
  <w:style w:type="paragraph" w:styleId="Index1">
    <w:name w:val="index 1"/>
    <w:basedOn w:val="Normal"/>
    <w:next w:val="Normal"/>
    <w:autoRedefine/>
    <w:semiHidden/>
    <w:rsid w:val="005E6D1A"/>
    <w:pPr>
      <w:tabs>
        <w:tab w:val="left" w:pos="567"/>
        <w:tab w:val="left" w:pos="3119"/>
        <w:tab w:val="left" w:pos="3459"/>
        <w:tab w:val="left" w:pos="3799"/>
        <w:tab w:val="left" w:pos="4076"/>
      </w:tabs>
    </w:pPr>
    <w:rPr>
      <w:rFonts w:ascii="Arial" w:hAnsi="Arial"/>
      <w:bCs/>
    </w:rPr>
  </w:style>
  <w:style w:type="paragraph" w:styleId="Index2">
    <w:name w:val="index 2"/>
    <w:basedOn w:val="Normal"/>
    <w:next w:val="Normal"/>
    <w:autoRedefine/>
    <w:semiHidden/>
    <w:pPr>
      <w:ind w:left="360"/>
    </w:pPr>
  </w:style>
  <w:style w:type="paragraph" w:styleId="Index3">
    <w:name w:val="index 3"/>
    <w:basedOn w:val="Normal"/>
    <w:next w:val="Normal"/>
    <w:autoRedefine/>
    <w:semiHidden/>
    <w:pPr>
      <w:numPr>
        <w:numId w:val="8"/>
      </w:numPr>
    </w:pPr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2" w:customStyle="1">
    <w:name w:val="Normal 2"/>
    <w:basedOn w:val="Normal"/>
    <w:pPr>
      <w:ind w:left="720"/>
      <w:jc w:val="both"/>
    </w:pPr>
    <w:rPr>
      <w:rFonts w:ascii="Arial" w:hAnsi="Arial"/>
    </w:rPr>
  </w:style>
  <w:style w:type="paragraph" w:styleId="Normal1" w:customStyle="1">
    <w:name w:val="Normal 1"/>
    <w:basedOn w:val="Normal"/>
    <w:pPr>
      <w:ind w:left="360" w:hanging="360"/>
      <w:jc w:val="both"/>
    </w:pPr>
    <w:rPr>
      <w:rFonts w:ascii="Arial" w:hAnsi="Arial"/>
      <w:lang w:val="en-GB"/>
    </w:rPr>
  </w:style>
  <w:style w:type="paragraph" w:styleId="BalloonText">
    <w:name w:val="Balloon Text"/>
    <w:basedOn w:val="Normal"/>
    <w:semiHidden/>
    <w:rsid w:val="009D5504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rsid w:val="00B56892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Gautam Organti</ap:Manager>
  <ap:Company>RBIN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Quality System Checklist</dc:title>
  <dc:subject>Design </dc:subject>
  <dc:creator>QMM1</dc:creator>
  <keywords/>
  <lastModifiedBy>Shivaprasad P</lastModifiedBy>
  <revision>38</revision>
  <dcterms:created xsi:type="dcterms:W3CDTF">2025-08-10T08:09:00.0000000Z</dcterms:created>
  <dcterms:modified xsi:type="dcterms:W3CDTF">2025-08-14T07:43:07.9561244Z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RBEI</vt:lpwstr>
  </property>
  <property fmtid="{D5CDD505-2E9C-101B-9397-08002B2CF9AE}" pid="3" name="Document number">
    <vt:lpwstr>QSC-SQA-09</vt:lpwstr>
  </property>
  <property fmtid="{D5CDD505-2E9C-101B-9397-08002B2CF9AE}" pid="4" name="Version">
    <vt:lpwstr>1.6</vt:lpwstr>
  </property>
</Properties>
</file>